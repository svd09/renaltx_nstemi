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12994" w14:textId="77777777" w:rsidR="00F36A98" w:rsidRPr="00D261F7" w:rsidRDefault="00DD03AC" w:rsidP="000A5131">
      <w:pPr>
        <w:spacing w:after="0" w:line="480" w:lineRule="auto"/>
        <w:rPr>
          <w:rFonts w:ascii="Arial" w:hAnsi="Arial" w:cs="Arial"/>
          <w:b/>
          <w:u w:val="single"/>
        </w:rPr>
      </w:pPr>
      <w:r w:rsidRPr="00D261F7">
        <w:rPr>
          <w:rFonts w:ascii="Arial" w:hAnsi="Arial" w:cs="Arial"/>
          <w:b/>
          <w:u w:val="single"/>
        </w:rPr>
        <w:t>Introduction:</w:t>
      </w:r>
    </w:p>
    <w:p w14:paraId="15C50363" w14:textId="77777777" w:rsidR="006678F0" w:rsidRPr="0025756B" w:rsidRDefault="00DD03AC" w:rsidP="000A5131">
      <w:pPr>
        <w:spacing w:after="0" w:line="480" w:lineRule="auto"/>
        <w:rPr>
          <w:rFonts w:ascii="Arial" w:hAnsi="Arial" w:cs="Arial"/>
        </w:rPr>
      </w:pPr>
      <w:r w:rsidRPr="0025756B">
        <w:rPr>
          <w:rFonts w:ascii="Arial" w:hAnsi="Arial" w:cs="Arial"/>
        </w:rPr>
        <w:t xml:space="preserve">Cardiovascular disease remains the leading cause of death for patients on dialysis. </w:t>
      </w:r>
      <w:r w:rsidRPr="0025756B">
        <w:rPr>
          <w:rFonts w:ascii="Arial" w:hAnsi="Arial" w:cs="Arial"/>
        </w:rPr>
        <w:fldChar w:fldCharType="begin"/>
      </w:r>
      <w:r w:rsidRPr="0025756B">
        <w:rPr>
          <w:rFonts w:ascii="Arial" w:hAnsi="Arial" w:cs="Arial"/>
        </w:rPr>
        <w:instrText xml:space="preserve"> ADDIN EN.CITE &lt;EndNote&gt;&lt;Cite&gt;&lt;Author&gt;System&lt;/Author&gt;&lt;Year&gt;2018 &lt;/Year&gt;&lt;RecNum&gt;24&lt;/RecNum&gt;&lt;DisplayText&gt;[1]&lt;/DisplayText&gt;&lt;record&gt;&lt;rec-number&gt;24&lt;/rec-number&gt;&lt;foreign-keys&gt;&lt;key app="EN" db-id="pw22axfpa2eazqevpsa5xr0q59xdezvrp0er" timestamp="1545864630"&gt;24&lt;/key&gt;&lt;/foreign-keys&gt;&lt;ref-type name="Report"&gt;27&lt;/ref-type&gt;&lt;contributors&gt;&lt;authors&gt;&lt;author&gt;United States Renal Data System  &lt;/author&gt;&lt;/authors&gt;&lt;tertiary-authors&gt;&lt;author&gt; National Institutes of Health, National Institute of Diabetes and Digestive and Kidney Diseases&lt;/author&gt;&lt;/tertiary-authors&gt;&lt;/contributors&gt;&lt;titles&gt;&lt;title&gt;USRDS annual data report: Epidemiology of kidney disease in the United States&lt;/title&gt;&lt;/titles&gt;&lt;dates&gt;&lt;year&gt;2018 &lt;/year&gt;&lt;/dates&gt;&lt;pub-location&gt;Bethesda, MD&lt;/pub-location&gt;&lt;urls&gt;&lt;/urls&gt;&lt;/record&gt;&lt;/Cite&gt;&lt;/EndNote&gt;</w:instrText>
      </w:r>
      <w:r w:rsidRPr="0025756B">
        <w:rPr>
          <w:rFonts w:ascii="Arial" w:hAnsi="Arial" w:cs="Arial"/>
        </w:rPr>
        <w:fldChar w:fldCharType="separate"/>
      </w:r>
      <w:r w:rsidRPr="0025756B">
        <w:rPr>
          <w:rFonts w:ascii="Arial" w:hAnsi="Arial" w:cs="Arial"/>
          <w:noProof/>
        </w:rPr>
        <w:t>[1]</w:t>
      </w:r>
      <w:r w:rsidRPr="0025756B">
        <w:rPr>
          <w:rFonts w:ascii="Arial" w:hAnsi="Arial" w:cs="Arial"/>
        </w:rPr>
        <w:fldChar w:fldCharType="end"/>
      </w:r>
      <w:r w:rsidR="000A5131" w:rsidRPr="0025756B">
        <w:rPr>
          <w:rFonts w:ascii="Arial" w:hAnsi="Arial" w:cs="Arial"/>
        </w:rPr>
        <w:t xml:space="preserve"> Coronary artery disease and myocardial infarction remain important co-morbidities even after successful kidney transplant </w:t>
      </w:r>
      <w:r w:rsidR="000A5131" w:rsidRPr="0025756B">
        <w:rPr>
          <w:rFonts w:ascii="Arial" w:hAnsi="Arial" w:cs="Arial"/>
        </w:rPr>
        <w:fldChar w:fldCharType="begin"/>
      </w:r>
      <w:r w:rsidR="000A5131" w:rsidRPr="0025756B">
        <w:rPr>
          <w:rFonts w:ascii="Arial" w:hAnsi="Arial" w:cs="Arial"/>
        </w:rPr>
        <w:instrText xml:space="preserve"> ADDIN EN.CITE &lt;EndNote&gt;&lt;Cite&gt;&lt;Author&gt;Kahn&lt;/Author&gt;&lt;Year&gt;2011&lt;/Year&gt;&lt;RecNum&gt;8&lt;/RecNum&gt;&lt;DisplayText&gt;[2]&lt;/DisplayText&gt;&lt;record&gt;&lt;rec-number&gt;8&lt;/rec-number&gt;&lt;foreign-keys&gt;&lt;key app="EN" db-id="pw22axfpa2eazqevpsa5xr0q59xdezvrp0er" timestamp="1545863989"&gt;8&lt;/key&gt;&lt;/foreign-keys&gt;&lt;ref-type name="Journal Article"&gt;17&lt;/ref-type&gt;&lt;contributors&gt;&lt;authors&gt;&lt;author&gt;Kahn, M. R.&lt;/author&gt;&lt;author&gt;Fallahi, A.&lt;/author&gt;&lt;author&gt;Kim, M. C.&lt;/author&gt;&lt;author&gt;Esquitin, R.&lt;/author&gt;&lt;author&gt;Robbins, M. J.&lt;/author&gt;&lt;/authors&gt;&lt;/contributors&gt;&lt;auth-address&gt;Mount Sinai School of Medicine, New York, NY, USA. Mark.Kahn@mssm.edu&lt;/auth-address&gt;&lt;titles&gt;&lt;title&gt;Coronary artery disease in a large renal transplant population: implications for management&lt;/title&gt;&lt;secondary-title&gt;Am J Transplant&lt;/secondary-title&gt;&lt;/titles&gt;&lt;periodical&gt;&lt;full-title&gt;Am J Transplant&lt;/full-title&gt;&lt;/periodical&gt;&lt;pages&gt;2665-74&lt;/pages&gt;&lt;volume&gt;11&lt;/volume&gt;&lt;number&gt;12&lt;/number&gt;&lt;edition&gt;2011/09/17&lt;/edition&gt;&lt;keywords&gt;&lt;keyword&gt;Aged&lt;/keyword&gt;&lt;keyword&gt;Coronary Angiography&lt;/keyword&gt;&lt;keyword&gt;Coronary Artery Disease/*diagnostic imaging/*etiology/mortality&lt;/keyword&gt;&lt;keyword&gt;Exercise Test&lt;/keyword&gt;&lt;keyword&gt;Female&lt;/keyword&gt;&lt;keyword&gt;Humans&lt;/keyword&gt;&lt;keyword&gt;Kidney Failure, Chronic/*complications/*therapy&lt;/keyword&gt;&lt;keyword&gt;Kidney Transplantation/*adverse effects&lt;/keyword&gt;&lt;keyword&gt;Male&lt;/keyword&gt;&lt;keyword&gt;Middle Aged&lt;/keyword&gt;&lt;keyword&gt;*Radiography, Interventional&lt;/keyword&gt;&lt;keyword&gt;Retrospective Studies&lt;/keyword&gt;&lt;keyword&gt;Risk Factors&lt;/keyword&gt;&lt;keyword&gt;Survival Rate&lt;/keyword&gt;&lt;/keywords&gt;&lt;dates&gt;&lt;year&gt;2011&lt;/year&gt;&lt;pub-dates&gt;&lt;date&gt;Dec&lt;/date&gt;&lt;/pub-dates&gt;&lt;/dates&gt;&lt;isbn&gt;1600-6143 (Electronic)&amp;#xD;1600-6135 (Linking)&lt;/isbn&gt;&lt;accession-num&gt;21920018&lt;/accession-num&gt;&lt;urls&gt;&lt;related-urls&gt;&lt;url&gt;https://www.ncbi.nlm.nih.gov/pubmed/21920018&lt;/url&gt;&lt;/related-urls&gt;&lt;/urls&gt;&lt;electronic-resource-num&gt;10.1111/j.1600-6143.2011.03734.x&lt;/electronic-resource-num&gt;&lt;/record&gt;&lt;/Cite&gt;&lt;/EndNote&gt;</w:instrText>
      </w:r>
      <w:r w:rsidR="000A5131" w:rsidRPr="0025756B">
        <w:rPr>
          <w:rFonts w:ascii="Arial" w:hAnsi="Arial" w:cs="Arial"/>
        </w:rPr>
        <w:fldChar w:fldCharType="separate"/>
      </w:r>
      <w:r w:rsidR="000A5131" w:rsidRPr="0025756B">
        <w:rPr>
          <w:rFonts w:ascii="Arial" w:hAnsi="Arial" w:cs="Arial"/>
          <w:noProof/>
        </w:rPr>
        <w:t>[2]</w:t>
      </w:r>
      <w:r w:rsidR="000A5131" w:rsidRPr="0025756B">
        <w:rPr>
          <w:rFonts w:ascii="Arial" w:hAnsi="Arial" w:cs="Arial"/>
        </w:rPr>
        <w:fldChar w:fldCharType="end"/>
      </w:r>
      <w:r w:rsidR="000A5131" w:rsidRPr="0025756B">
        <w:rPr>
          <w:rFonts w:ascii="Arial" w:hAnsi="Arial" w:cs="Arial"/>
        </w:rPr>
        <w:t>. A prior study reported trends in outcome of post-transplant patients with ST elevation myocardial infarction</w:t>
      </w:r>
      <w:r w:rsidR="006678F0" w:rsidRPr="0025756B">
        <w:rPr>
          <w:rFonts w:ascii="Arial" w:hAnsi="Arial" w:cs="Arial"/>
        </w:rPr>
        <w:t xml:space="preserve"> (STEMI)</w:t>
      </w:r>
      <w:r w:rsidR="000A5131" w:rsidRPr="0025756B">
        <w:rPr>
          <w:rFonts w:ascii="Arial" w:hAnsi="Arial" w:cs="Arial"/>
        </w:rPr>
        <w:t xml:space="preserve"> </w:t>
      </w:r>
      <w:r w:rsidR="000A5131" w:rsidRPr="0025756B">
        <w:rPr>
          <w:rFonts w:ascii="Arial" w:hAnsi="Arial" w:cs="Arial"/>
        </w:rPr>
        <w:fldChar w:fldCharType="begin">
          <w:fldData xml:space="preserve">PEVuZE5vdGU+PENpdGU+PEF1dGhvcj5HdXB0YTwvQXV0aG9yPjxZZWFyPjIwMTc8L1llYXI+PFJl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</w:fldData>
        </w:fldChar>
      </w:r>
      <w:r w:rsidR="000A5131" w:rsidRPr="0025756B">
        <w:rPr>
          <w:rFonts w:ascii="Arial" w:hAnsi="Arial" w:cs="Arial"/>
        </w:rPr>
        <w:instrText xml:space="preserve"> ADDIN EN.CITE </w:instrText>
      </w:r>
      <w:r w:rsidR="000A5131" w:rsidRPr="0025756B">
        <w:rPr>
          <w:rFonts w:ascii="Arial" w:hAnsi="Arial" w:cs="Arial"/>
        </w:rPr>
        <w:fldChar w:fldCharType="begin">
          <w:fldData xml:space="preserve">PEVuZE5vdGU+PENpdGU+PEF1dGhvcj5HdXB0YTwvQXV0aG9yPjxZZWFyPjIwMTc8L1llYXI+PFJl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</w:fldData>
        </w:fldChar>
      </w:r>
      <w:r w:rsidR="000A5131" w:rsidRPr="0025756B">
        <w:rPr>
          <w:rFonts w:ascii="Arial" w:hAnsi="Arial" w:cs="Arial"/>
        </w:rPr>
        <w:instrText xml:space="preserve"> ADDIN EN.CITE.DATA </w:instrText>
      </w:r>
      <w:r w:rsidR="000A5131" w:rsidRPr="0025756B">
        <w:rPr>
          <w:rFonts w:ascii="Arial" w:hAnsi="Arial" w:cs="Arial"/>
        </w:rPr>
      </w:r>
      <w:r w:rsidR="000A5131" w:rsidRPr="0025756B">
        <w:rPr>
          <w:rFonts w:ascii="Arial" w:hAnsi="Arial" w:cs="Arial"/>
        </w:rPr>
        <w:fldChar w:fldCharType="end"/>
      </w:r>
      <w:r w:rsidR="000A5131" w:rsidRPr="0025756B">
        <w:rPr>
          <w:rFonts w:ascii="Arial" w:hAnsi="Arial" w:cs="Arial"/>
        </w:rPr>
      </w:r>
      <w:r w:rsidR="000A5131" w:rsidRPr="0025756B">
        <w:rPr>
          <w:rFonts w:ascii="Arial" w:hAnsi="Arial" w:cs="Arial"/>
        </w:rPr>
        <w:fldChar w:fldCharType="separate"/>
      </w:r>
      <w:r w:rsidR="000A5131" w:rsidRPr="0025756B">
        <w:rPr>
          <w:rFonts w:ascii="Arial" w:hAnsi="Arial" w:cs="Arial"/>
          <w:noProof/>
        </w:rPr>
        <w:t>[3]</w:t>
      </w:r>
      <w:r w:rsidR="000A5131" w:rsidRPr="0025756B">
        <w:rPr>
          <w:rFonts w:ascii="Arial" w:hAnsi="Arial" w:cs="Arial"/>
        </w:rPr>
        <w:fldChar w:fldCharType="end"/>
      </w:r>
      <w:r w:rsidR="000A5131" w:rsidRPr="0025756B">
        <w:rPr>
          <w:rFonts w:ascii="Arial" w:hAnsi="Arial" w:cs="Arial"/>
        </w:rPr>
        <w:t xml:space="preserve">. </w:t>
      </w:r>
      <w:r w:rsidR="006678F0" w:rsidRPr="0025756B">
        <w:rPr>
          <w:rFonts w:ascii="Arial" w:hAnsi="Arial" w:cs="Arial"/>
        </w:rPr>
        <w:t>However, trends and outcome of post-kidney transplant patients who present with non ST elevation myocardial infarction (NSTEMI) in the contemporary era are lacking. Thus, we analyzed a national database to report trends and outcome of kidney transplant recipients who present with NSTEMI in the United States.</w:t>
      </w:r>
      <w:r w:rsidR="00B73C0E" w:rsidRPr="0025756B">
        <w:rPr>
          <w:rFonts w:ascii="Arial" w:hAnsi="Arial" w:cs="Arial"/>
        </w:rPr>
        <w:t xml:space="preserve"> </w:t>
      </w:r>
    </w:p>
    <w:p w14:paraId="421FA0AA" w14:textId="77777777" w:rsidR="00B73C0E" w:rsidRPr="00D261F7" w:rsidRDefault="00B73C0E" w:rsidP="000A5131">
      <w:pPr>
        <w:spacing w:after="0" w:line="480" w:lineRule="auto"/>
        <w:rPr>
          <w:rFonts w:ascii="Arial" w:hAnsi="Arial" w:cs="Arial"/>
          <w:b/>
          <w:u w:val="single"/>
        </w:rPr>
      </w:pPr>
      <w:r w:rsidRPr="00D261F7">
        <w:rPr>
          <w:rFonts w:ascii="Arial" w:hAnsi="Arial" w:cs="Arial"/>
          <w:b/>
          <w:u w:val="single"/>
        </w:rPr>
        <w:t>Methods:</w:t>
      </w:r>
    </w:p>
    <w:p w14:paraId="52638055" w14:textId="77777777" w:rsidR="00590D88" w:rsidRPr="0025756B" w:rsidRDefault="00590D88" w:rsidP="000A5131">
      <w:pPr>
        <w:spacing w:after="0" w:line="480" w:lineRule="auto"/>
        <w:rPr>
          <w:rFonts w:ascii="Arial" w:hAnsi="Arial" w:cs="Arial"/>
          <w:b/>
        </w:rPr>
      </w:pPr>
      <w:r w:rsidRPr="0025756B">
        <w:rPr>
          <w:rFonts w:ascii="Arial" w:hAnsi="Arial" w:cs="Arial"/>
          <w:b/>
        </w:rPr>
        <w:t>Overview of Data</w:t>
      </w:r>
    </w:p>
    <w:p w14:paraId="4E3F3045" w14:textId="77777777" w:rsidR="00882CA1" w:rsidRPr="0025756B" w:rsidRDefault="00590D88" w:rsidP="000A5131">
      <w:pPr>
        <w:spacing w:after="0" w:line="480" w:lineRule="auto"/>
        <w:rPr>
          <w:rFonts w:ascii="Arial" w:hAnsi="Arial" w:cs="Arial"/>
        </w:rPr>
      </w:pPr>
      <w:r w:rsidRPr="0025756B">
        <w:rPr>
          <w:rFonts w:ascii="Arial" w:hAnsi="Arial" w:cs="Arial"/>
        </w:rPr>
        <w:t xml:space="preserve">The Healthcare Cost and Utilization project (HCUP) is the most comprehensive source of non-federal hospital care data. </w:t>
      </w:r>
      <w:r w:rsidR="00882CA1" w:rsidRPr="0025756B">
        <w:rPr>
          <w:rFonts w:ascii="Arial" w:hAnsi="Arial" w:cs="Arial"/>
        </w:rPr>
        <w:t xml:space="preserve">HCUP enables researchers, insurers, policymakers and others to study health care delivery and patient outcomes over time, and at the national, regional, State, and community levels </w:t>
      </w:r>
      <w:r w:rsidR="00882CA1" w:rsidRPr="0025756B">
        <w:rPr>
          <w:rFonts w:ascii="Arial" w:hAnsi="Arial" w:cs="Arial"/>
        </w:rPr>
        <w:fldChar w:fldCharType="begin"/>
      </w:r>
      <w:r w:rsidR="00882CA1" w:rsidRPr="0025756B">
        <w:rPr>
          <w:rFonts w:ascii="Arial" w:hAnsi="Arial" w:cs="Arial"/>
        </w:rPr>
        <w:instrText xml:space="preserve"> ADDIN EN.CITE &lt;EndNote&gt;&lt;Cite&gt;&lt;Year&gt;2018&lt;/Year&gt;&lt;RecNum&gt;26&lt;/RecNum&gt;&lt;DisplayText&gt;[4]&lt;/DisplayText&gt;&lt;record&gt;&lt;rec-number&gt;26&lt;/rec-number&gt;&lt;foreign-keys&gt;&lt;key app="EN" db-id="pw22axfpa2eazqevpsa5xr0q59xdezvrp0er" timestamp="1546291048"&gt;26&lt;/key&gt;&lt;/foreign-keys&gt;&lt;ref-type name="Web Page"&gt;12&lt;/ref-type&gt;&lt;contributors&gt;&lt;/contributors&gt;&lt;titles&gt;&lt;title&gt;Agency for Healthcare Research and Quality - Advancing Excellence in Health Care&lt;/title&gt;&lt;/titles&gt;&lt;volume&gt;2018&lt;/volume&gt;&lt;number&gt;12/31/2018&lt;/number&gt;&lt;dates&gt;&lt;year&gt;2018&lt;/year&gt;&lt;pub-dates&gt;&lt;date&gt;December 2018&lt;/date&gt;&lt;/pub-dates&gt;&lt;/dates&gt;&lt;pub-location&gt;Rockville, MD &lt;/pub-location&gt;&lt;publisher&gt;Agency for Healthcare Research and Quality&lt;/publisher&gt;&lt;urls&gt;&lt;related-urls&gt;&lt;url&gt;https://www.ahrq.gov/data/hcup/index.html&lt;/url&gt;&lt;/related-urls&gt;&lt;/urls&gt;&lt;/record&gt;&lt;/Cite&gt;&lt;/EndNote&gt;</w:instrText>
      </w:r>
      <w:r w:rsidR="00882CA1" w:rsidRPr="0025756B">
        <w:rPr>
          <w:rFonts w:ascii="Arial" w:hAnsi="Arial" w:cs="Arial"/>
        </w:rPr>
        <w:fldChar w:fldCharType="separate"/>
      </w:r>
      <w:r w:rsidR="00882CA1" w:rsidRPr="0025756B">
        <w:rPr>
          <w:rFonts w:ascii="Arial" w:hAnsi="Arial" w:cs="Arial"/>
          <w:noProof/>
        </w:rPr>
        <w:t>[4]</w:t>
      </w:r>
      <w:r w:rsidR="00882CA1" w:rsidRPr="0025756B">
        <w:rPr>
          <w:rFonts w:ascii="Arial" w:hAnsi="Arial" w:cs="Arial"/>
        </w:rPr>
        <w:fldChar w:fldCharType="end"/>
      </w:r>
      <w:r w:rsidR="00882CA1" w:rsidRPr="0025756B">
        <w:rPr>
          <w:rFonts w:ascii="Arial" w:hAnsi="Arial" w:cs="Arial"/>
        </w:rPr>
        <w:t xml:space="preserve">. </w:t>
      </w:r>
      <w:r w:rsidRPr="0025756B">
        <w:rPr>
          <w:rFonts w:ascii="Arial" w:hAnsi="Arial" w:cs="Arial"/>
        </w:rPr>
        <w:t>The National (Nationwide) In-patient Sample (NIS) is a complex stratified sample comprising 20% of all hospital admissions in the United States. In 2018, 47 states and the District of Columbia contribute data to HCUP</w:t>
      </w:r>
      <w:r w:rsidR="00882CA1" w:rsidRPr="0025756B">
        <w:rPr>
          <w:rFonts w:ascii="Arial" w:hAnsi="Arial" w:cs="Arial"/>
        </w:rPr>
        <w:t>, representing more than 95% US population</w:t>
      </w:r>
      <w:r w:rsidRPr="0025756B">
        <w:rPr>
          <w:rFonts w:ascii="Arial" w:hAnsi="Arial" w:cs="Arial"/>
        </w:rPr>
        <w:t xml:space="preserve">.  </w:t>
      </w:r>
    </w:p>
    <w:p w14:paraId="692B966A" w14:textId="77777777" w:rsidR="00882CA1" w:rsidRPr="0025756B" w:rsidRDefault="00882CA1" w:rsidP="000A5131">
      <w:pPr>
        <w:spacing w:after="0" w:line="480" w:lineRule="auto"/>
        <w:rPr>
          <w:rFonts w:ascii="Arial" w:hAnsi="Arial" w:cs="Arial"/>
          <w:b/>
        </w:rPr>
      </w:pPr>
      <w:r w:rsidRPr="0025756B">
        <w:rPr>
          <w:rFonts w:ascii="Arial" w:hAnsi="Arial" w:cs="Arial"/>
          <w:b/>
        </w:rPr>
        <w:t>Study Population</w:t>
      </w:r>
    </w:p>
    <w:p w14:paraId="4836480F" w14:textId="770F5E01" w:rsidR="00647430" w:rsidRPr="0025756B" w:rsidRDefault="00E04F1A" w:rsidP="000A5131">
      <w:pPr>
        <w:spacing w:after="0" w:line="480" w:lineRule="auto"/>
        <w:rPr>
          <w:rFonts w:ascii="Arial" w:hAnsi="Arial" w:cs="Arial"/>
        </w:rPr>
      </w:pPr>
      <w:r w:rsidRPr="0025756B">
        <w:rPr>
          <w:rFonts w:ascii="Arial" w:hAnsi="Arial" w:cs="Arial"/>
        </w:rPr>
        <w:t xml:space="preserve">We queried </w:t>
      </w:r>
      <w:r w:rsidR="00882CA1" w:rsidRPr="0025756B">
        <w:rPr>
          <w:rFonts w:ascii="Arial" w:hAnsi="Arial" w:cs="Arial"/>
        </w:rPr>
        <w:t xml:space="preserve">the NIS </w:t>
      </w:r>
      <w:r w:rsidRPr="0025756B">
        <w:rPr>
          <w:rFonts w:ascii="Arial" w:hAnsi="Arial" w:cs="Arial"/>
        </w:rPr>
        <w:t>database to identify adult (&gt; 17years) admissions for the primary diagnosis of NSTEMI</w:t>
      </w:r>
      <w:r w:rsidR="00505428">
        <w:rPr>
          <w:rFonts w:ascii="Arial" w:hAnsi="Arial" w:cs="Arial"/>
        </w:rPr>
        <w:t xml:space="preserve"> (410.71)</w:t>
      </w:r>
      <w:r w:rsidRPr="0025756B">
        <w:rPr>
          <w:rFonts w:ascii="Arial" w:hAnsi="Arial" w:cs="Arial"/>
        </w:rPr>
        <w:t xml:space="preserve"> between January 2007 and September 2015. </w:t>
      </w:r>
      <w:r w:rsidR="00882CA1" w:rsidRPr="0025756B">
        <w:rPr>
          <w:rFonts w:ascii="Arial" w:hAnsi="Arial" w:cs="Arial"/>
        </w:rPr>
        <w:t xml:space="preserve">From these admissions, we isolated patients </w:t>
      </w:r>
      <w:r w:rsidR="005E54A3">
        <w:rPr>
          <w:rFonts w:ascii="Arial" w:hAnsi="Arial" w:cs="Arial"/>
        </w:rPr>
        <w:t>with</w:t>
      </w:r>
      <w:r w:rsidR="00882CA1" w:rsidRPr="0025756B">
        <w:rPr>
          <w:rFonts w:ascii="Arial" w:hAnsi="Arial" w:cs="Arial"/>
        </w:rPr>
        <w:t xml:space="preserve"> prior kidney transplant (V42.0) who were not currently on hemodialysis (39.95) or peritoneal dialysis (54.98). This methodology has been implemented in prior studies with the NIS data to identify kidney transplant re</w:t>
      </w:r>
      <w:r w:rsidR="00262EE7" w:rsidRPr="0025756B">
        <w:rPr>
          <w:rFonts w:ascii="Arial" w:hAnsi="Arial" w:cs="Arial"/>
        </w:rPr>
        <w:t>cipients with functioning graft</w:t>
      </w:r>
      <w:r w:rsidR="00882CA1" w:rsidRPr="0025756B">
        <w:rPr>
          <w:rFonts w:ascii="Arial" w:hAnsi="Arial" w:cs="Arial"/>
        </w:rPr>
        <w:t xml:space="preserve"> </w:t>
      </w:r>
      <w:r w:rsidR="00262EE7" w:rsidRPr="0025756B">
        <w:rPr>
          <w:rFonts w:ascii="Arial" w:hAnsi="Arial" w:cs="Arial"/>
        </w:rPr>
        <w:fldChar w:fldCharType="begin">
          <w:fldData xml:space="preserve">PEVuZE5vdGU+PENpdGU+PEF1dGhvcj5HdXB0YTwvQXV0aG9yPjxZZWFyPjIwMTc8L1llYXI+PFJl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</w:fldData>
        </w:fldChar>
      </w:r>
      <w:r w:rsidR="00262EE7" w:rsidRPr="0025756B">
        <w:rPr>
          <w:rFonts w:ascii="Arial" w:hAnsi="Arial" w:cs="Arial"/>
        </w:rPr>
        <w:instrText xml:space="preserve"> ADDIN EN.CITE </w:instrText>
      </w:r>
      <w:r w:rsidR="00262EE7" w:rsidRPr="0025756B">
        <w:rPr>
          <w:rFonts w:ascii="Arial" w:hAnsi="Arial" w:cs="Arial"/>
        </w:rPr>
        <w:fldChar w:fldCharType="begin">
          <w:fldData xml:space="preserve">PEVuZE5vdGU+PENpdGU+PEF1dGhvcj5HdXB0YTwvQXV0aG9yPjxZZWFyPjIwMTc8L1llYXI+PFJl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</w:fldData>
        </w:fldChar>
      </w:r>
      <w:r w:rsidR="00262EE7" w:rsidRPr="0025756B">
        <w:rPr>
          <w:rFonts w:ascii="Arial" w:hAnsi="Arial" w:cs="Arial"/>
        </w:rPr>
        <w:instrText xml:space="preserve"> ADDIN EN.CITE.DATA </w:instrText>
      </w:r>
      <w:r w:rsidR="00262EE7" w:rsidRPr="0025756B">
        <w:rPr>
          <w:rFonts w:ascii="Arial" w:hAnsi="Arial" w:cs="Arial"/>
        </w:rPr>
      </w:r>
      <w:r w:rsidR="00262EE7" w:rsidRPr="0025756B">
        <w:rPr>
          <w:rFonts w:ascii="Arial" w:hAnsi="Arial" w:cs="Arial"/>
        </w:rPr>
        <w:fldChar w:fldCharType="end"/>
      </w:r>
      <w:r w:rsidR="00262EE7" w:rsidRPr="0025756B">
        <w:rPr>
          <w:rFonts w:ascii="Arial" w:hAnsi="Arial" w:cs="Arial"/>
        </w:rPr>
      </w:r>
      <w:r w:rsidR="00262EE7" w:rsidRPr="0025756B">
        <w:rPr>
          <w:rFonts w:ascii="Arial" w:hAnsi="Arial" w:cs="Arial"/>
        </w:rPr>
        <w:fldChar w:fldCharType="separate"/>
      </w:r>
      <w:r w:rsidR="00262EE7" w:rsidRPr="0025756B">
        <w:rPr>
          <w:rFonts w:ascii="Arial" w:hAnsi="Arial" w:cs="Arial"/>
          <w:noProof/>
        </w:rPr>
        <w:t>[3]</w:t>
      </w:r>
      <w:r w:rsidR="00262EE7" w:rsidRPr="0025756B">
        <w:rPr>
          <w:rFonts w:ascii="Arial" w:hAnsi="Arial" w:cs="Arial"/>
        </w:rPr>
        <w:fldChar w:fldCharType="end"/>
      </w:r>
      <w:r w:rsidR="00262EE7" w:rsidRPr="0025756B">
        <w:rPr>
          <w:rFonts w:ascii="Arial" w:hAnsi="Arial" w:cs="Arial"/>
        </w:rPr>
        <w:t xml:space="preserve">. We excluded patients who has chronic kidney </w:t>
      </w:r>
      <w:r w:rsidR="005E54A3">
        <w:rPr>
          <w:rFonts w:ascii="Arial" w:hAnsi="Arial" w:cs="Arial"/>
        </w:rPr>
        <w:t>disease</w:t>
      </w:r>
      <w:r w:rsidR="005E54A3" w:rsidRPr="0025756B">
        <w:rPr>
          <w:rFonts w:ascii="Arial" w:hAnsi="Arial" w:cs="Arial"/>
        </w:rPr>
        <w:t xml:space="preserve"> </w:t>
      </w:r>
      <w:r w:rsidR="00262EE7" w:rsidRPr="0025756B">
        <w:rPr>
          <w:rFonts w:ascii="Arial" w:hAnsi="Arial" w:cs="Arial"/>
        </w:rPr>
        <w:t>(</w:t>
      </w:r>
      <w:r w:rsidR="005E54A3">
        <w:rPr>
          <w:rFonts w:ascii="Arial" w:hAnsi="Arial" w:cs="Arial"/>
        </w:rPr>
        <w:t xml:space="preserve">CKD; </w:t>
      </w:r>
      <w:r w:rsidR="00262EE7" w:rsidRPr="0025756B">
        <w:rPr>
          <w:rFonts w:ascii="Arial" w:hAnsi="Arial" w:cs="Arial"/>
        </w:rPr>
        <w:t xml:space="preserve">585.1 – 585.5 &amp; 585.9). </w:t>
      </w:r>
      <w:r w:rsidR="00882CA1" w:rsidRPr="0025756B">
        <w:rPr>
          <w:rFonts w:ascii="Arial" w:hAnsi="Arial" w:cs="Arial"/>
        </w:rPr>
        <w:t>Thus</w:t>
      </w:r>
      <w:r w:rsidR="00262EE7" w:rsidRPr="0025756B">
        <w:rPr>
          <w:rFonts w:ascii="Arial" w:hAnsi="Arial" w:cs="Arial"/>
        </w:rPr>
        <w:t xml:space="preserve">, our final study cohort consisted of </w:t>
      </w:r>
      <w:r w:rsidR="00557572" w:rsidRPr="0025756B">
        <w:rPr>
          <w:rFonts w:ascii="Arial" w:hAnsi="Arial" w:cs="Arial"/>
        </w:rPr>
        <w:t>adult</w:t>
      </w:r>
      <w:r w:rsidR="00262EE7" w:rsidRPr="0025756B">
        <w:rPr>
          <w:rFonts w:ascii="Arial" w:hAnsi="Arial" w:cs="Arial"/>
        </w:rPr>
        <w:t xml:space="preserve"> patients in two groups (</w:t>
      </w:r>
      <w:proofErr w:type="spellStart"/>
      <w:r w:rsidR="00882CA1" w:rsidRPr="0025756B">
        <w:rPr>
          <w:rFonts w:ascii="Arial" w:hAnsi="Arial" w:cs="Arial"/>
        </w:rPr>
        <w:t>KTx</w:t>
      </w:r>
      <w:proofErr w:type="spellEnd"/>
      <w:r w:rsidR="00882CA1" w:rsidRPr="0025756B">
        <w:rPr>
          <w:rFonts w:ascii="Arial" w:hAnsi="Arial" w:cs="Arial"/>
        </w:rPr>
        <w:t xml:space="preserve"> – kidney transplant with functioning graft</w:t>
      </w:r>
      <w:r w:rsidR="00557572" w:rsidRPr="0025756B">
        <w:rPr>
          <w:rFonts w:ascii="Arial" w:hAnsi="Arial" w:cs="Arial"/>
        </w:rPr>
        <w:t xml:space="preserve">) and </w:t>
      </w:r>
      <w:r w:rsidR="005E54A3">
        <w:rPr>
          <w:rFonts w:ascii="Arial" w:hAnsi="Arial" w:cs="Arial"/>
        </w:rPr>
        <w:t>non-CKD</w:t>
      </w:r>
      <w:r w:rsidR="00882CA1" w:rsidRPr="0025756B">
        <w:rPr>
          <w:rFonts w:ascii="Arial" w:hAnsi="Arial" w:cs="Arial"/>
        </w:rPr>
        <w:t xml:space="preserve"> </w:t>
      </w:r>
      <w:r w:rsidR="005E54A3">
        <w:rPr>
          <w:rFonts w:ascii="Arial" w:hAnsi="Arial" w:cs="Arial"/>
        </w:rPr>
        <w:t>(those without documented CKD</w:t>
      </w:r>
      <w:r w:rsidR="00262EE7" w:rsidRPr="0025756B">
        <w:rPr>
          <w:rFonts w:ascii="Arial" w:hAnsi="Arial" w:cs="Arial"/>
        </w:rPr>
        <w:t xml:space="preserve">) admitted to US non-federal hospitals with the </w:t>
      </w:r>
      <w:r w:rsidR="00262EE7" w:rsidRPr="0025756B">
        <w:rPr>
          <w:rFonts w:ascii="Arial" w:hAnsi="Arial" w:cs="Arial"/>
        </w:rPr>
        <w:lastRenderedPageBreak/>
        <w:t>primary diagnosis of NSTEMI between January 2007 and September 2015.</w:t>
      </w:r>
      <w:r w:rsidR="00557572" w:rsidRPr="0025756B">
        <w:rPr>
          <w:rFonts w:ascii="Arial" w:hAnsi="Arial" w:cs="Arial"/>
        </w:rPr>
        <w:t xml:space="preserve"> Figure 1 provides the cohort selection flowchart. We utilized International Classification of Diseases, Ninth Edition, Clinical Modification (ICD- 9 CM) diagnosis and procedure codes to define clinical conditions and procedures performed during hospital stay. A detailed overview of codes used for each condition is provided in the online supplement. </w:t>
      </w:r>
    </w:p>
    <w:p w14:paraId="65774256" w14:textId="23963BC9" w:rsidR="00647430" w:rsidRPr="0025756B" w:rsidRDefault="00647430" w:rsidP="000A5131">
      <w:pPr>
        <w:spacing w:after="0" w:line="480" w:lineRule="auto"/>
        <w:rPr>
          <w:rFonts w:ascii="Arial" w:hAnsi="Arial" w:cs="Arial"/>
        </w:rPr>
      </w:pPr>
      <w:r w:rsidRPr="0025756B">
        <w:rPr>
          <w:rFonts w:ascii="Arial" w:hAnsi="Arial" w:cs="Arial"/>
        </w:rPr>
        <w:t>We identified the following demographic characteristics for each patient: age, gender</w:t>
      </w:r>
      <w:r w:rsidR="00AD2743" w:rsidRPr="0025756B">
        <w:rPr>
          <w:rFonts w:ascii="Arial" w:hAnsi="Arial" w:cs="Arial"/>
        </w:rPr>
        <w:t xml:space="preserve">, weekday vs weekend admission and conventional Elixhauser co-morbidities provided by HCUP. </w:t>
      </w:r>
      <w:r w:rsidR="00647E33" w:rsidRPr="0025756B">
        <w:rPr>
          <w:rFonts w:ascii="Arial" w:hAnsi="Arial" w:cs="Arial"/>
        </w:rPr>
        <w:t>A</w:t>
      </w:r>
      <w:r w:rsidR="00AD2743" w:rsidRPr="0025756B">
        <w:rPr>
          <w:rFonts w:ascii="Arial" w:hAnsi="Arial" w:cs="Arial"/>
        </w:rPr>
        <w:t xml:space="preserve">trial </w:t>
      </w:r>
      <w:r w:rsidR="00647E33" w:rsidRPr="0025756B">
        <w:rPr>
          <w:rFonts w:ascii="Arial" w:hAnsi="Arial" w:cs="Arial"/>
        </w:rPr>
        <w:t>fibrillation, history of c</w:t>
      </w:r>
      <w:r w:rsidR="00AD2743" w:rsidRPr="0025756B">
        <w:rPr>
          <w:rFonts w:ascii="Arial" w:hAnsi="Arial" w:cs="Arial"/>
        </w:rPr>
        <w:t>oronary artery bypass grafting (CABG)</w:t>
      </w:r>
      <w:r w:rsidR="00647E33" w:rsidRPr="0025756B">
        <w:rPr>
          <w:rFonts w:ascii="Arial" w:hAnsi="Arial" w:cs="Arial"/>
        </w:rPr>
        <w:t xml:space="preserve"> or percutaneous intervention (PCI), prior myocardial infarction, smoking and </w:t>
      </w:r>
      <w:commentRangeStart w:id="0"/>
      <w:r w:rsidR="00647E33" w:rsidRPr="0025756B">
        <w:rPr>
          <w:rFonts w:ascii="Arial" w:hAnsi="Arial" w:cs="Arial"/>
        </w:rPr>
        <w:t xml:space="preserve">anemia </w:t>
      </w:r>
      <w:commentRangeEnd w:id="0"/>
      <w:r w:rsidR="005E54A3">
        <w:rPr>
          <w:rStyle w:val="CommentReference"/>
        </w:rPr>
        <w:commentReference w:id="0"/>
      </w:r>
      <w:r w:rsidR="00647E33" w:rsidRPr="0025756B">
        <w:rPr>
          <w:rFonts w:ascii="Arial" w:hAnsi="Arial" w:cs="Arial"/>
        </w:rPr>
        <w:t xml:space="preserve">were abstracted using ICD-9 CM codes. Patient`s race was identified as Caucasian, African American, Hispanic or Others (comprising Asian, Pacific Islander </w:t>
      </w:r>
      <w:proofErr w:type="spellStart"/>
      <w:r w:rsidR="00647E33" w:rsidRPr="0025756B">
        <w:rPr>
          <w:rFonts w:ascii="Arial" w:hAnsi="Arial" w:cs="Arial"/>
        </w:rPr>
        <w:t>etc</w:t>
      </w:r>
      <w:proofErr w:type="spellEnd"/>
      <w:r w:rsidR="00647E33" w:rsidRPr="0025756B">
        <w:rPr>
          <w:rFonts w:ascii="Arial" w:hAnsi="Arial" w:cs="Arial"/>
        </w:rPr>
        <w:t xml:space="preserve">). Primary insurance payee was identified as either Medicare, Medicaid, Private commercial insurance or self-pay. The NIS data further provides hospital characteristics for each admission. </w:t>
      </w:r>
      <w:r w:rsidR="00A9677F" w:rsidRPr="0025756B">
        <w:rPr>
          <w:rFonts w:ascii="Arial" w:hAnsi="Arial" w:cs="Arial"/>
        </w:rPr>
        <w:t xml:space="preserve">US is divided into 4 census regions: </w:t>
      </w:r>
      <w:r w:rsidR="005E54A3">
        <w:rPr>
          <w:rFonts w:ascii="Arial" w:hAnsi="Arial" w:cs="Arial"/>
        </w:rPr>
        <w:t>Northeast</w:t>
      </w:r>
      <w:r w:rsidR="00A9677F" w:rsidRPr="0025756B">
        <w:rPr>
          <w:rFonts w:ascii="Arial" w:hAnsi="Arial" w:cs="Arial"/>
        </w:rPr>
        <w:t>, West, Mid-west and South. Within each region, d</w:t>
      </w:r>
      <w:r w:rsidR="00647E33" w:rsidRPr="0025756B">
        <w:rPr>
          <w:rFonts w:ascii="Arial" w:hAnsi="Arial" w:cs="Arial"/>
        </w:rPr>
        <w:t>epending upon location and presence of a teaching program, hospital</w:t>
      </w:r>
      <w:r w:rsidR="00A9677F" w:rsidRPr="0025756B">
        <w:rPr>
          <w:rFonts w:ascii="Arial" w:hAnsi="Arial" w:cs="Arial"/>
        </w:rPr>
        <w:t>s</w:t>
      </w:r>
      <w:r w:rsidR="00647E33" w:rsidRPr="0025756B">
        <w:rPr>
          <w:rFonts w:ascii="Arial" w:hAnsi="Arial" w:cs="Arial"/>
        </w:rPr>
        <w:t xml:space="preserve"> are stratified as rural, urban teaching and urban non-teaching centers. </w:t>
      </w:r>
      <w:r w:rsidR="00442091" w:rsidRPr="0025756B">
        <w:rPr>
          <w:rFonts w:ascii="Arial" w:hAnsi="Arial" w:cs="Arial"/>
        </w:rPr>
        <w:t xml:space="preserve">Also within each region, patients are stratified into quartiles based on their zip-code adjusted median household income. </w:t>
      </w:r>
    </w:p>
    <w:p w14:paraId="2B38C3BF" w14:textId="77777777" w:rsidR="00AD0FE5" w:rsidRPr="0025756B" w:rsidRDefault="002767F1" w:rsidP="000A5131">
      <w:pPr>
        <w:spacing w:after="0" w:line="480" w:lineRule="auto"/>
        <w:rPr>
          <w:rFonts w:ascii="Arial" w:hAnsi="Arial" w:cs="Arial"/>
        </w:rPr>
      </w:pPr>
      <w:r w:rsidRPr="0025756B">
        <w:rPr>
          <w:rFonts w:ascii="Arial" w:hAnsi="Arial" w:cs="Arial"/>
        </w:rPr>
        <w:t xml:space="preserve">Using ICD-9 procedure (PCS) codes we identified those patients who underwent </w:t>
      </w:r>
      <w:commentRangeStart w:id="1"/>
      <w:r w:rsidR="00992E6D" w:rsidRPr="0025756B">
        <w:rPr>
          <w:rFonts w:ascii="Arial" w:hAnsi="Arial" w:cs="Arial"/>
        </w:rPr>
        <w:t>coronary angiography</w:t>
      </w:r>
      <w:commentRangeEnd w:id="1"/>
      <w:r w:rsidR="005E54A3">
        <w:rPr>
          <w:rStyle w:val="CommentReference"/>
        </w:rPr>
        <w:commentReference w:id="1"/>
      </w:r>
      <w:r w:rsidR="00992E6D" w:rsidRPr="0025756B">
        <w:rPr>
          <w:rFonts w:ascii="Arial" w:hAnsi="Arial" w:cs="Arial"/>
        </w:rPr>
        <w:t xml:space="preserve"> during the index admission. We further also identified those patients who had </w:t>
      </w:r>
      <w:r w:rsidRPr="0025756B">
        <w:rPr>
          <w:rFonts w:ascii="Arial" w:hAnsi="Arial" w:cs="Arial"/>
        </w:rPr>
        <w:t xml:space="preserve">percutaneous intervention </w:t>
      </w:r>
      <w:r w:rsidR="00992E6D" w:rsidRPr="0025756B">
        <w:rPr>
          <w:rFonts w:ascii="Arial" w:hAnsi="Arial" w:cs="Arial"/>
        </w:rPr>
        <w:t xml:space="preserve">(PCI) </w:t>
      </w:r>
      <w:r w:rsidRPr="0025756B">
        <w:rPr>
          <w:rFonts w:ascii="Arial" w:hAnsi="Arial" w:cs="Arial"/>
        </w:rPr>
        <w:t>or coronary artery bypass grafting</w:t>
      </w:r>
      <w:r w:rsidR="00992E6D" w:rsidRPr="0025756B">
        <w:rPr>
          <w:rFonts w:ascii="Arial" w:hAnsi="Arial" w:cs="Arial"/>
        </w:rPr>
        <w:t xml:space="preserve"> (CABG)</w:t>
      </w:r>
      <w:r w:rsidR="0007001E" w:rsidRPr="0025756B">
        <w:rPr>
          <w:rFonts w:ascii="Arial" w:hAnsi="Arial" w:cs="Arial"/>
        </w:rPr>
        <w:t xml:space="preserve">. </w:t>
      </w:r>
    </w:p>
    <w:p w14:paraId="3BBA3C72" w14:textId="34F2F016" w:rsidR="005E54A3" w:rsidRDefault="00AD0FE5" w:rsidP="000A5131">
      <w:pPr>
        <w:spacing w:after="0" w:line="480" w:lineRule="auto"/>
        <w:rPr>
          <w:rFonts w:ascii="Arial" w:hAnsi="Arial" w:cs="Arial"/>
        </w:rPr>
      </w:pPr>
      <w:r w:rsidRPr="0025756B">
        <w:rPr>
          <w:rFonts w:ascii="Arial" w:hAnsi="Arial" w:cs="Arial"/>
        </w:rPr>
        <w:t xml:space="preserve">The primary end-point of the study </w:t>
      </w:r>
      <w:r w:rsidR="00E04340">
        <w:rPr>
          <w:rFonts w:ascii="Arial" w:hAnsi="Arial" w:cs="Arial"/>
        </w:rPr>
        <w:t xml:space="preserve">was determining trends for intervention (either PCI or CABG) in renal transplant recipients presenting with NSTEMI. </w:t>
      </w:r>
      <w:r w:rsidRPr="0025756B">
        <w:rPr>
          <w:rFonts w:ascii="Arial" w:hAnsi="Arial" w:cs="Arial"/>
        </w:rPr>
        <w:t xml:space="preserve">Secondary end-points studied include </w:t>
      </w:r>
      <w:r w:rsidR="00E04340">
        <w:rPr>
          <w:rFonts w:ascii="Arial" w:hAnsi="Arial" w:cs="Arial"/>
        </w:rPr>
        <w:t xml:space="preserve">in-hospital mortality, </w:t>
      </w:r>
      <w:r w:rsidRPr="0025756B">
        <w:rPr>
          <w:rFonts w:ascii="Arial" w:hAnsi="Arial" w:cs="Arial"/>
        </w:rPr>
        <w:t>length of hospital stay.</w:t>
      </w:r>
      <w:r w:rsidR="00E04340">
        <w:rPr>
          <w:rFonts w:ascii="Arial" w:hAnsi="Arial" w:cs="Arial"/>
        </w:rPr>
        <w:t xml:space="preserve"> We also constructed logistic regression mo</w:t>
      </w:r>
      <w:r w:rsidR="00265AC1">
        <w:rPr>
          <w:rFonts w:ascii="Arial" w:hAnsi="Arial" w:cs="Arial"/>
        </w:rPr>
        <w:t xml:space="preserve">dels to </w:t>
      </w:r>
      <w:r w:rsidR="005E54A3">
        <w:rPr>
          <w:rFonts w:ascii="Arial" w:hAnsi="Arial" w:cs="Arial"/>
        </w:rPr>
        <w:t>compare rates of coronary angiography/PCI/CABG and in-</w:t>
      </w:r>
      <w:proofErr w:type="spellStart"/>
      <w:r w:rsidR="005E54A3">
        <w:rPr>
          <w:rFonts w:ascii="Arial" w:hAnsi="Arial" w:cs="Arial"/>
        </w:rPr>
        <w:t>hospitlal</w:t>
      </w:r>
      <w:proofErr w:type="spellEnd"/>
      <w:r w:rsidR="005E54A3">
        <w:rPr>
          <w:rFonts w:ascii="Arial" w:hAnsi="Arial" w:cs="Arial"/>
        </w:rPr>
        <w:t xml:space="preserve"> mortality between </w:t>
      </w:r>
      <w:proofErr w:type="spellStart"/>
      <w:r w:rsidR="005E54A3">
        <w:rPr>
          <w:rFonts w:ascii="Arial" w:hAnsi="Arial" w:cs="Arial"/>
        </w:rPr>
        <w:t>KTx</w:t>
      </w:r>
      <w:proofErr w:type="spellEnd"/>
      <w:r w:rsidR="005E54A3">
        <w:rPr>
          <w:rFonts w:ascii="Arial" w:hAnsi="Arial" w:cs="Arial"/>
        </w:rPr>
        <w:t xml:space="preserve"> vs. non-CKD patients. </w:t>
      </w:r>
    </w:p>
    <w:p w14:paraId="72ADB4E2" w14:textId="77777777" w:rsidR="002767F1" w:rsidRPr="0025756B" w:rsidRDefault="00AD0FE5" w:rsidP="000A5131">
      <w:pPr>
        <w:spacing w:after="0" w:line="480" w:lineRule="auto"/>
        <w:rPr>
          <w:rFonts w:ascii="Arial" w:hAnsi="Arial" w:cs="Arial"/>
        </w:rPr>
      </w:pPr>
      <w:r w:rsidRPr="0025756B">
        <w:rPr>
          <w:rFonts w:ascii="Arial" w:hAnsi="Arial" w:cs="Arial"/>
        </w:rPr>
        <w:t xml:space="preserve"> </w:t>
      </w:r>
      <w:r w:rsidR="002767F1" w:rsidRPr="0025756B">
        <w:rPr>
          <w:rFonts w:ascii="Arial" w:hAnsi="Arial" w:cs="Arial"/>
        </w:rPr>
        <w:t xml:space="preserve"> </w:t>
      </w:r>
    </w:p>
    <w:p w14:paraId="0D012948" w14:textId="77777777" w:rsidR="00B73C0E" w:rsidRPr="0025756B" w:rsidRDefault="00557572" w:rsidP="000A5131">
      <w:pPr>
        <w:spacing w:after="0" w:line="480" w:lineRule="auto"/>
        <w:rPr>
          <w:rFonts w:ascii="Arial" w:hAnsi="Arial" w:cs="Arial"/>
          <w:b/>
        </w:rPr>
      </w:pPr>
      <w:r w:rsidRPr="0025756B">
        <w:rPr>
          <w:rFonts w:ascii="Arial" w:hAnsi="Arial" w:cs="Arial"/>
          <w:b/>
        </w:rPr>
        <w:lastRenderedPageBreak/>
        <w:t>Statistical Analysis</w:t>
      </w:r>
    </w:p>
    <w:p w14:paraId="00996748" w14:textId="55247DCD" w:rsidR="002767F1" w:rsidRPr="0025756B" w:rsidRDefault="0011164B" w:rsidP="000A5131">
      <w:pPr>
        <w:spacing w:after="0" w:line="480" w:lineRule="auto"/>
        <w:rPr>
          <w:rFonts w:ascii="Arial" w:hAnsi="Arial" w:cs="Arial"/>
        </w:rPr>
      </w:pPr>
      <w:r w:rsidRPr="0025756B">
        <w:rPr>
          <w:rFonts w:ascii="Arial" w:hAnsi="Arial" w:cs="Arial"/>
        </w:rPr>
        <w:t xml:space="preserve">The data </w:t>
      </w:r>
      <w:r w:rsidR="005142CE">
        <w:rPr>
          <w:rFonts w:ascii="Arial" w:hAnsi="Arial" w:cs="Arial"/>
        </w:rPr>
        <w:t>is a stratified complex sample; appropriate c</w:t>
      </w:r>
      <w:r w:rsidRPr="0025756B">
        <w:rPr>
          <w:rFonts w:ascii="Arial" w:hAnsi="Arial" w:cs="Arial"/>
        </w:rPr>
        <w:t>lustering variable (HOSPID), strata variable (NIS_STRATUM) and discharge weights (DISCW</w:t>
      </w:r>
      <w:r w:rsidR="008A04D8" w:rsidRPr="0025756B">
        <w:rPr>
          <w:rFonts w:ascii="Arial" w:hAnsi="Arial" w:cs="Arial"/>
        </w:rPr>
        <w:t xml:space="preserve">T) are provided in the </w:t>
      </w:r>
      <w:r w:rsidR="001E7D0C" w:rsidRPr="0025756B">
        <w:rPr>
          <w:rFonts w:ascii="Arial" w:hAnsi="Arial" w:cs="Arial"/>
        </w:rPr>
        <w:t>data file</w:t>
      </w:r>
      <w:r w:rsidRPr="0025756B">
        <w:rPr>
          <w:rFonts w:ascii="Arial" w:hAnsi="Arial" w:cs="Arial"/>
        </w:rPr>
        <w:t>. We used the complex survey method commands (PROC SURVEYFREQ &amp; PROC SURVEYMEANS) available in SAS 9.4 (Statistical Analysis System, Cary, NC, 2016) to generate weighted estimates.</w:t>
      </w:r>
      <w:r w:rsidR="00A654D5">
        <w:rPr>
          <w:rFonts w:ascii="Arial" w:hAnsi="Arial" w:cs="Arial"/>
        </w:rPr>
        <w:t xml:space="preserve"> Unadjusted Odds Ratio (</w:t>
      </w:r>
      <w:proofErr w:type="spellStart"/>
      <w:r w:rsidR="00A654D5">
        <w:rPr>
          <w:rFonts w:ascii="Arial" w:hAnsi="Arial" w:cs="Arial"/>
        </w:rPr>
        <w:t>uOR</w:t>
      </w:r>
      <w:proofErr w:type="spellEnd"/>
      <w:r w:rsidR="00A654D5">
        <w:rPr>
          <w:rFonts w:ascii="Arial" w:hAnsi="Arial" w:cs="Arial"/>
        </w:rPr>
        <w:t xml:space="preserve">) and their 95% confidence </w:t>
      </w:r>
      <w:r w:rsidR="003406CD">
        <w:rPr>
          <w:rFonts w:ascii="Arial" w:hAnsi="Arial" w:cs="Arial"/>
        </w:rPr>
        <w:t xml:space="preserve">limits (CL) </w:t>
      </w:r>
      <w:r w:rsidR="00A654D5">
        <w:rPr>
          <w:rFonts w:ascii="Arial" w:hAnsi="Arial" w:cs="Arial"/>
        </w:rPr>
        <w:t>were calculated from the derived contingency tables.</w:t>
      </w:r>
      <w:r w:rsidRPr="0025756B">
        <w:rPr>
          <w:rFonts w:ascii="Arial" w:hAnsi="Arial" w:cs="Arial"/>
        </w:rPr>
        <w:t xml:space="preserve"> Continuous variables are presented as mean (standard error) while categorical </w:t>
      </w:r>
      <w:r w:rsidR="005E54A3" w:rsidRPr="0025756B">
        <w:rPr>
          <w:rFonts w:ascii="Arial" w:hAnsi="Arial" w:cs="Arial"/>
        </w:rPr>
        <w:t xml:space="preserve">variables </w:t>
      </w:r>
      <w:r w:rsidRPr="0025756B">
        <w:rPr>
          <w:rFonts w:ascii="Arial" w:hAnsi="Arial" w:cs="Arial"/>
        </w:rPr>
        <w:t xml:space="preserve">are reported as percentage (standard error). We used the students `t` test and </w:t>
      </w:r>
      <w:r w:rsidR="002767F1" w:rsidRPr="0025756B">
        <w:rPr>
          <w:rFonts w:ascii="Arial" w:hAnsi="Arial" w:cs="Arial"/>
        </w:rPr>
        <w:t xml:space="preserve">Pearson </w:t>
      </w:r>
      <w:r w:rsidR="00B822E0" w:rsidRPr="0025756B">
        <w:rPr>
          <w:rFonts w:ascii="Arial" w:hAnsi="Arial" w:cs="Arial"/>
        </w:rPr>
        <w:t>Chi square tests to compare continuous and categorical data between the two cohorts (</w:t>
      </w:r>
      <w:proofErr w:type="spellStart"/>
      <w:r w:rsidR="00B822E0" w:rsidRPr="0025756B">
        <w:rPr>
          <w:rFonts w:ascii="Arial" w:hAnsi="Arial" w:cs="Arial"/>
        </w:rPr>
        <w:t>KTx</w:t>
      </w:r>
      <w:proofErr w:type="spellEnd"/>
      <w:r w:rsidR="00B822E0" w:rsidRPr="0025756B">
        <w:rPr>
          <w:rFonts w:ascii="Arial" w:hAnsi="Arial" w:cs="Arial"/>
        </w:rPr>
        <w:t xml:space="preserve"> and NKF). </w:t>
      </w:r>
      <w:r w:rsidR="0082770C">
        <w:rPr>
          <w:rFonts w:ascii="Arial" w:hAnsi="Arial" w:cs="Arial"/>
        </w:rPr>
        <w:t xml:space="preserve">We used PROC SURVEYLOGISTIC with appropriate clustering to determine adjusted odds` for receiving intervention, either PCI or CABG in the renal transplant cohort. Co-variates included in the model were patient age, gender, </w:t>
      </w:r>
      <w:commentRangeStart w:id="2"/>
      <w:r w:rsidR="0082770C">
        <w:rPr>
          <w:rFonts w:ascii="Arial" w:hAnsi="Arial" w:cs="Arial"/>
        </w:rPr>
        <w:t xml:space="preserve">co-morbidities </w:t>
      </w:r>
      <w:commentRangeEnd w:id="2"/>
      <w:r w:rsidR="005E54A3">
        <w:rPr>
          <w:rStyle w:val="CommentReference"/>
        </w:rPr>
        <w:commentReference w:id="2"/>
      </w:r>
      <w:r w:rsidR="005E54A3">
        <w:rPr>
          <w:rFonts w:ascii="Arial" w:hAnsi="Arial" w:cs="Arial"/>
        </w:rPr>
        <w:t>i.e.,</w:t>
      </w:r>
      <w:r w:rsidR="0082770C">
        <w:rPr>
          <w:rFonts w:ascii="Arial" w:hAnsi="Arial" w:cs="Arial"/>
        </w:rPr>
        <w:t xml:space="preserve"> heart failure, diabetes mellitus, complicated diabetes mellitus, hypertension</w:t>
      </w:r>
      <w:r w:rsidR="0028732D">
        <w:rPr>
          <w:rFonts w:ascii="Arial" w:hAnsi="Arial" w:cs="Arial"/>
        </w:rPr>
        <w:t xml:space="preserve"> (with and without complications)</w:t>
      </w:r>
      <w:r w:rsidR="0082770C">
        <w:rPr>
          <w:rFonts w:ascii="Arial" w:hAnsi="Arial" w:cs="Arial"/>
        </w:rPr>
        <w:t xml:space="preserve">, obesity, AIDS and frailty. We also included other patient risk factors </w:t>
      </w:r>
      <w:r w:rsidR="005E54A3">
        <w:rPr>
          <w:rFonts w:ascii="Arial" w:hAnsi="Arial" w:cs="Arial"/>
        </w:rPr>
        <w:t>i.e.</w:t>
      </w:r>
      <w:del w:id="3" w:author="Windows User" w:date="2019-01-08T21:20:00Z">
        <w:r w:rsidR="005E54A3" w:rsidDel="0028732D">
          <w:rPr>
            <w:rFonts w:ascii="Arial" w:hAnsi="Arial" w:cs="Arial"/>
          </w:rPr>
          <w:delText>,</w:delText>
        </w:r>
        <w:r w:rsidR="0082770C" w:rsidDel="0028732D">
          <w:rPr>
            <w:rFonts w:ascii="Arial" w:hAnsi="Arial" w:cs="Arial"/>
          </w:rPr>
          <w:delText>.</w:delText>
        </w:r>
      </w:del>
      <w:r w:rsidR="0082770C">
        <w:rPr>
          <w:rFonts w:ascii="Arial" w:hAnsi="Arial" w:cs="Arial"/>
        </w:rPr>
        <w:t xml:space="preserve"> prior history of PCI, CABG, prior stroke and presence of AICD. We calculated robust standard errors that correct for presence of dependence inherent within survey samples. </w:t>
      </w:r>
      <w:r w:rsidR="002702AA">
        <w:rPr>
          <w:rFonts w:ascii="Arial" w:hAnsi="Arial" w:cs="Arial"/>
        </w:rPr>
        <w:t xml:space="preserve">Statistical significance of co-variates in the model was obtained with the non-parametric type 3 F-test. </w:t>
      </w:r>
      <w:r w:rsidR="003406CD">
        <w:rPr>
          <w:rFonts w:ascii="Arial" w:hAnsi="Arial" w:cs="Arial"/>
        </w:rPr>
        <w:t xml:space="preserve">Results of PROC SURVEYLOGISTIC provides adjusted Odds` Ratio (aOR) with their 95% CL. </w:t>
      </w:r>
    </w:p>
    <w:p w14:paraId="181BEA82" w14:textId="4F3FC93F" w:rsidR="0070415D" w:rsidRDefault="002767F1" w:rsidP="000A5131">
      <w:pPr>
        <w:spacing w:after="0" w:line="480" w:lineRule="auto"/>
        <w:rPr>
          <w:rFonts w:ascii="Arial" w:hAnsi="Arial" w:cs="Arial"/>
        </w:rPr>
      </w:pPr>
      <w:r w:rsidRPr="0025756B">
        <w:rPr>
          <w:rFonts w:ascii="Arial" w:hAnsi="Arial" w:cs="Arial"/>
        </w:rPr>
        <w:t xml:space="preserve">To study change in trends from 2007 to 2015, we first obtained weighted estimates for each year and then created an ordinal s x 2 table. The Cochran Armitage test z score was used to obtain a one-sided p-value </w:t>
      </w:r>
      <w:r w:rsidR="005142CE">
        <w:rPr>
          <w:rFonts w:ascii="Arial" w:hAnsi="Arial" w:cs="Arial"/>
        </w:rPr>
        <w:t>to determine if the change observed over time is</w:t>
      </w:r>
      <w:r w:rsidRPr="0025756B">
        <w:rPr>
          <w:rFonts w:ascii="Arial" w:hAnsi="Arial" w:cs="Arial"/>
        </w:rPr>
        <w:t xml:space="preserve"> statistically significant. </w:t>
      </w:r>
      <w:r w:rsidR="005142CE">
        <w:rPr>
          <w:rFonts w:ascii="Arial" w:hAnsi="Arial" w:cs="Arial"/>
        </w:rPr>
        <w:t xml:space="preserve">To determine </w:t>
      </w:r>
      <w:r w:rsidR="0070415D">
        <w:rPr>
          <w:rFonts w:ascii="Arial" w:hAnsi="Arial" w:cs="Arial"/>
        </w:rPr>
        <w:t xml:space="preserve">whether the presence of prior renal transplant </w:t>
      </w:r>
      <w:r w:rsidR="005E54A3">
        <w:rPr>
          <w:rFonts w:ascii="Arial" w:hAnsi="Arial" w:cs="Arial"/>
        </w:rPr>
        <w:t>was associated with receipt of revascularization</w:t>
      </w:r>
      <w:r w:rsidR="0070415D">
        <w:rPr>
          <w:rFonts w:ascii="Arial" w:hAnsi="Arial" w:cs="Arial"/>
        </w:rPr>
        <w:t xml:space="preserve"> </w:t>
      </w:r>
      <w:r w:rsidR="005142CE">
        <w:rPr>
          <w:rFonts w:ascii="Arial" w:hAnsi="Arial" w:cs="Arial"/>
        </w:rPr>
        <w:t>(PCI or CABG)</w:t>
      </w:r>
      <w:r w:rsidR="0070415D">
        <w:rPr>
          <w:rFonts w:ascii="Arial" w:hAnsi="Arial" w:cs="Arial"/>
        </w:rPr>
        <w:t>, we developed a hierarchical model with hospital identifier (HOSPID) as the random effect and other co-variates as fixed effect.</w:t>
      </w:r>
    </w:p>
    <w:p w14:paraId="02003D4C" w14:textId="77777777" w:rsidR="000A5131" w:rsidRPr="0025756B" w:rsidRDefault="0070415D" w:rsidP="000A5131">
      <w:pPr>
        <w:spacing w:after="0" w:line="480" w:lineRule="auto"/>
        <w:rPr>
          <w:rFonts w:ascii="Arial" w:hAnsi="Arial" w:cs="Arial"/>
        </w:rPr>
      </w:pPr>
      <w:r>
        <w:rPr>
          <w:rFonts w:ascii="Arial" w:hAnsi="Arial" w:cs="Arial"/>
        </w:rPr>
        <w:t xml:space="preserve">All results apart from trend analyses are reported as two-tailed at the 95% confidence level.  </w:t>
      </w:r>
    </w:p>
    <w:p w14:paraId="5E3C30D6" w14:textId="77777777" w:rsidR="000A5131" w:rsidRPr="00D261F7" w:rsidRDefault="00CC2E21" w:rsidP="000A5131">
      <w:pPr>
        <w:spacing w:after="0" w:line="480" w:lineRule="auto"/>
        <w:rPr>
          <w:rFonts w:ascii="Arial" w:hAnsi="Arial" w:cs="Arial"/>
          <w:b/>
          <w:u w:val="single"/>
        </w:rPr>
      </w:pPr>
      <w:r w:rsidRPr="00D261F7">
        <w:rPr>
          <w:rFonts w:ascii="Arial" w:hAnsi="Arial" w:cs="Arial"/>
          <w:b/>
          <w:u w:val="single"/>
        </w:rPr>
        <w:lastRenderedPageBreak/>
        <w:t>Results</w:t>
      </w:r>
      <w:r w:rsidR="00F36A98" w:rsidRPr="00D261F7">
        <w:rPr>
          <w:rFonts w:ascii="Arial" w:hAnsi="Arial" w:cs="Arial"/>
          <w:b/>
          <w:u w:val="single"/>
        </w:rPr>
        <w:t>:</w:t>
      </w:r>
    </w:p>
    <w:p w14:paraId="462A67FC" w14:textId="77777777" w:rsidR="00767D59" w:rsidRDefault="00CC2E21" w:rsidP="000A5131">
      <w:pPr>
        <w:spacing w:after="0" w:line="480" w:lineRule="auto"/>
        <w:rPr>
          <w:rFonts w:ascii="Arial" w:hAnsi="Arial" w:cs="Arial"/>
        </w:rPr>
      </w:pPr>
      <w:r>
        <w:rPr>
          <w:rFonts w:ascii="Arial" w:hAnsi="Arial" w:cs="Arial"/>
        </w:rPr>
        <w:t xml:space="preserve">HCUP reported average </w:t>
      </w:r>
      <w:r w:rsidR="00505428">
        <w:rPr>
          <w:rFonts w:ascii="Arial" w:hAnsi="Arial" w:cs="Arial"/>
        </w:rPr>
        <w:t xml:space="preserve">36,847,467 admissions per year between 2007 and 2015. From this cohort, we eventually identified xxx adult admissions with NSTEMI between January 2007 and September 2015. We further excluded xxx with chronic renal failure; thus our final cohort consists of </w:t>
      </w:r>
      <w:r w:rsidR="00767D59">
        <w:rPr>
          <w:rFonts w:ascii="Arial" w:hAnsi="Arial" w:cs="Arial"/>
        </w:rPr>
        <w:t>3,660,015 patients (post renal transplant = 7923 patients, normal renal function = 3,652,092 patients) admitted with NSTEMI during the study period. Figure 1 provides the cohort selection flowchart.</w:t>
      </w:r>
    </w:p>
    <w:p w14:paraId="63E4065C" w14:textId="08304A53" w:rsidR="00C45197" w:rsidRDefault="00767D59" w:rsidP="000A5131">
      <w:pPr>
        <w:spacing w:after="0" w:line="480" w:lineRule="auto"/>
        <w:rPr>
          <w:rFonts w:ascii="Arial" w:hAnsi="Arial" w:cs="Arial"/>
        </w:rPr>
      </w:pPr>
      <w:commentRangeStart w:id="4"/>
      <w:r>
        <w:rPr>
          <w:rFonts w:ascii="Arial" w:hAnsi="Arial" w:cs="Arial"/>
        </w:rPr>
        <w:t xml:space="preserve">Patients </w:t>
      </w:r>
      <w:commentRangeEnd w:id="4"/>
      <w:r w:rsidR="005E54A3">
        <w:rPr>
          <w:rStyle w:val="CommentReference"/>
        </w:rPr>
        <w:commentReference w:id="4"/>
      </w:r>
      <w:r>
        <w:rPr>
          <w:rFonts w:ascii="Arial" w:hAnsi="Arial" w:cs="Arial"/>
        </w:rPr>
        <w:t xml:space="preserve">in the renal transplant cohort were younger (mean age 60.65 vs 68.72 years; p &lt; 0.001) and more likely to be males (63.68% vs 56.08%, p &lt; 0.001). Diabetes </w:t>
      </w:r>
      <w:r w:rsidR="005E54A3">
        <w:rPr>
          <w:rFonts w:ascii="Arial" w:hAnsi="Arial" w:cs="Arial"/>
        </w:rPr>
        <w:t>m</w:t>
      </w:r>
      <w:r>
        <w:rPr>
          <w:rFonts w:ascii="Arial" w:hAnsi="Arial" w:cs="Arial"/>
        </w:rPr>
        <w:t>ellitus (32.35 % vs 30.06%; p = 0.04) and complicated hypertension (76.72% vs 70.49%; p &lt; 0.001) was higher in the renal transplant cohort. Both cohorts had equal probability of patients with prior myocardial infarction (10.01% vs 10.35%; p = 0.64) or prior PCI (11.64% vs 11.35%; p</w:t>
      </w:r>
      <w:r w:rsidR="005E54A3">
        <w:rPr>
          <w:rFonts w:ascii="Arial" w:hAnsi="Arial" w:cs="Arial"/>
        </w:rPr>
        <w:t>=</w:t>
      </w:r>
      <w:r>
        <w:rPr>
          <w:rFonts w:ascii="Arial" w:hAnsi="Arial" w:cs="Arial"/>
        </w:rPr>
        <w:t xml:space="preserve">0.71). </w:t>
      </w:r>
      <w:r w:rsidR="00657685">
        <w:rPr>
          <w:rFonts w:ascii="Arial" w:hAnsi="Arial" w:cs="Arial"/>
        </w:rPr>
        <w:t xml:space="preserve">Table 1 provides a comparison of co-morbidities and baseline characteristics in the two cohorts. </w:t>
      </w:r>
    </w:p>
    <w:p w14:paraId="3DD4F321" w14:textId="793B60B3" w:rsidR="002E22C1" w:rsidRPr="00112710" w:rsidRDefault="005E54A3" w:rsidP="000A5131">
      <w:pPr>
        <w:spacing w:after="0" w:line="480" w:lineRule="auto"/>
        <w:rPr>
          <w:rFonts w:ascii="Arial" w:hAnsi="Arial" w:cs="Arial"/>
          <w:b/>
        </w:rPr>
      </w:pPr>
      <w:r>
        <w:rPr>
          <w:rFonts w:ascii="Arial" w:hAnsi="Arial" w:cs="Arial"/>
          <w:b/>
        </w:rPr>
        <w:t>Revascularization</w:t>
      </w:r>
    </w:p>
    <w:p w14:paraId="2D800E8F" w14:textId="49821805" w:rsidR="00017473" w:rsidRDefault="00C45197" w:rsidP="000A5131">
      <w:pPr>
        <w:spacing w:after="0" w:line="480" w:lineRule="auto"/>
        <w:rPr>
          <w:rFonts w:ascii="Arial" w:hAnsi="Arial" w:cs="Arial"/>
        </w:rPr>
      </w:pPr>
      <w:r>
        <w:rPr>
          <w:rFonts w:ascii="Arial" w:hAnsi="Arial" w:cs="Arial"/>
        </w:rPr>
        <w:t>Overall,</w:t>
      </w:r>
      <w:r w:rsidR="00F16883">
        <w:rPr>
          <w:rFonts w:ascii="Arial" w:hAnsi="Arial" w:cs="Arial"/>
        </w:rPr>
        <w:t xml:space="preserve"> </w:t>
      </w:r>
      <w:r w:rsidR="001427EE">
        <w:rPr>
          <w:rFonts w:ascii="Arial" w:hAnsi="Arial" w:cs="Arial"/>
        </w:rPr>
        <w:t>5</w:t>
      </w:r>
      <w:r w:rsidR="00AB7642">
        <w:rPr>
          <w:rFonts w:ascii="Arial" w:hAnsi="Arial" w:cs="Arial"/>
        </w:rPr>
        <w:t>8.01</w:t>
      </w:r>
      <w:r w:rsidR="001427EE">
        <w:rPr>
          <w:rFonts w:ascii="Arial" w:hAnsi="Arial" w:cs="Arial"/>
        </w:rPr>
        <w:t>(</w:t>
      </w:r>
      <w:r w:rsidR="00AB7642">
        <w:rPr>
          <w:rFonts w:ascii="Arial" w:hAnsi="Arial" w:cs="Arial"/>
        </w:rPr>
        <w:t>57.27</w:t>
      </w:r>
      <w:r w:rsidR="001427EE">
        <w:rPr>
          <w:rFonts w:ascii="Arial" w:hAnsi="Arial" w:cs="Arial"/>
        </w:rPr>
        <w:t xml:space="preserve"> – </w:t>
      </w:r>
      <w:r w:rsidR="00AB7642">
        <w:rPr>
          <w:rFonts w:ascii="Arial" w:hAnsi="Arial" w:cs="Arial"/>
        </w:rPr>
        <w:t>58.76</w:t>
      </w:r>
      <w:r w:rsidR="001427EE">
        <w:rPr>
          <w:rFonts w:ascii="Arial" w:hAnsi="Arial" w:cs="Arial"/>
        </w:rPr>
        <w:t>) % had coronary angiography during hospitalization.</w:t>
      </w:r>
      <w:r w:rsidR="00AB7642">
        <w:rPr>
          <w:rFonts w:ascii="Arial" w:hAnsi="Arial" w:cs="Arial"/>
        </w:rPr>
        <w:t xml:space="preserve"> </w:t>
      </w:r>
      <w:r w:rsidR="001427EE">
        <w:rPr>
          <w:rFonts w:ascii="Arial" w:hAnsi="Arial" w:cs="Arial"/>
        </w:rPr>
        <w:t>Among them, 30.2 (29.65 – 30.76) % had PCI while 8.</w:t>
      </w:r>
      <w:r w:rsidR="005E54A3">
        <w:rPr>
          <w:rFonts w:ascii="Arial" w:hAnsi="Arial" w:cs="Arial"/>
        </w:rPr>
        <w:t>5</w:t>
      </w:r>
      <w:r w:rsidR="001427EE">
        <w:rPr>
          <w:rFonts w:ascii="Arial" w:hAnsi="Arial" w:cs="Arial"/>
        </w:rPr>
        <w:t xml:space="preserve">(8.25 – 8.73) % underwent CABG. </w:t>
      </w:r>
      <w:r w:rsidR="00017473">
        <w:rPr>
          <w:rFonts w:ascii="Arial" w:hAnsi="Arial" w:cs="Arial"/>
        </w:rPr>
        <w:t xml:space="preserve">Angiography rates were </w:t>
      </w:r>
      <w:r w:rsidR="00AB7642">
        <w:rPr>
          <w:rFonts w:ascii="Arial" w:hAnsi="Arial" w:cs="Arial"/>
        </w:rPr>
        <w:t>58.03</w:t>
      </w:r>
      <w:r w:rsidR="00017473">
        <w:rPr>
          <w:rFonts w:ascii="Arial" w:hAnsi="Arial" w:cs="Arial"/>
        </w:rPr>
        <w:t>(</w:t>
      </w:r>
      <w:r w:rsidR="00AB7642">
        <w:rPr>
          <w:rFonts w:ascii="Arial" w:hAnsi="Arial" w:cs="Arial"/>
        </w:rPr>
        <w:t>57.29</w:t>
      </w:r>
      <w:r w:rsidR="00017473">
        <w:rPr>
          <w:rFonts w:ascii="Arial" w:hAnsi="Arial" w:cs="Arial"/>
        </w:rPr>
        <w:t xml:space="preserve"> – </w:t>
      </w:r>
      <w:r w:rsidR="00AB7642">
        <w:rPr>
          <w:rFonts w:ascii="Arial" w:hAnsi="Arial" w:cs="Arial"/>
        </w:rPr>
        <w:t>58.77</w:t>
      </w:r>
      <w:r w:rsidR="00017473">
        <w:rPr>
          <w:rFonts w:ascii="Arial" w:hAnsi="Arial" w:cs="Arial"/>
        </w:rPr>
        <w:t xml:space="preserve">) % and </w:t>
      </w:r>
      <w:r w:rsidR="00AB7642">
        <w:rPr>
          <w:rFonts w:ascii="Arial" w:hAnsi="Arial" w:cs="Arial"/>
        </w:rPr>
        <w:t>51.66</w:t>
      </w:r>
      <w:r w:rsidR="00017473">
        <w:rPr>
          <w:rFonts w:ascii="Arial" w:hAnsi="Arial" w:cs="Arial"/>
        </w:rPr>
        <w:t>(</w:t>
      </w:r>
      <w:r w:rsidR="00AB7642">
        <w:rPr>
          <w:rFonts w:ascii="Arial" w:hAnsi="Arial" w:cs="Arial"/>
        </w:rPr>
        <w:t>49.16</w:t>
      </w:r>
      <w:r w:rsidR="00017473">
        <w:rPr>
          <w:rFonts w:ascii="Arial" w:hAnsi="Arial" w:cs="Arial"/>
        </w:rPr>
        <w:t xml:space="preserve"> – </w:t>
      </w:r>
      <w:r w:rsidR="00AB7642">
        <w:rPr>
          <w:rFonts w:ascii="Arial" w:hAnsi="Arial" w:cs="Arial"/>
        </w:rPr>
        <w:t>54.15</w:t>
      </w:r>
      <w:r w:rsidR="00017473">
        <w:rPr>
          <w:rFonts w:ascii="Arial" w:hAnsi="Arial" w:cs="Arial"/>
        </w:rPr>
        <w:t xml:space="preserve">) % among patients with </w:t>
      </w:r>
      <w:r w:rsidR="005E54A3">
        <w:rPr>
          <w:rFonts w:ascii="Arial" w:hAnsi="Arial" w:cs="Arial"/>
        </w:rPr>
        <w:t>non-CKD</w:t>
      </w:r>
      <w:r w:rsidR="00017473">
        <w:rPr>
          <w:rFonts w:ascii="Arial" w:hAnsi="Arial" w:cs="Arial"/>
        </w:rPr>
        <w:t xml:space="preserve"> and renal transplant recipients respectively</w:t>
      </w:r>
      <w:r w:rsidR="005E47F8">
        <w:rPr>
          <w:rFonts w:ascii="Arial" w:hAnsi="Arial" w:cs="Arial"/>
        </w:rPr>
        <w:t xml:space="preserve"> [</w:t>
      </w:r>
      <w:proofErr w:type="spellStart"/>
      <w:r w:rsidR="005E47F8">
        <w:rPr>
          <w:rFonts w:ascii="Arial" w:hAnsi="Arial" w:cs="Arial"/>
        </w:rPr>
        <w:t>aOR</w:t>
      </w:r>
      <w:proofErr w:type="spellEnd"/>
      <w:r w:rsidR="005E47F8">
        <w:rPr>
          <w:rFonts w:ascii="Arial" w:hAnsi="Arial" w:cs="Arial"/>
        </w:rPr>
        <w:t xml:space="preserve"> 0.53(0.47 – 0.59); p &lt; 0.001</w:t>
      </w:r>
      <w:proofErr w:type="gramStart"/>
      <w:r w:rsidR="005E47F8">
        <w:rPr>
          <w:rFonts w:ascii="Arial" w:hAnsi="Arial" w:cs="Arial"/>
        </w:rPr>
        <w:t>]</w:t>
      </w:r>
      <w:r w:rsidR="00AB7642">
        <w:rPr>
          <w:rFonts w:ascii="Arial" w:hAnsi="Arial" w:cs="Arial"/>
        </w:rPr>
        <w:t xml:space="preserve"> </w:t>
      </w:r>
      <w:r w:rsidR="00017473">
        <w:rPr>
          <w:rFonts w:ascii="Arial" w:hAnsi="Arial" w:cs="Arial"/>
        </w:rPr>
        <w:t>.</w:t>
      </w:r>
      <w:proofErr w:type="gramEnd"/>
      <w:r w:rsidR="00017473">
        <w:rPr>
          <w:rFonts w:ascii="Arial" w:hAnsi="Arial" w:cs="Arial"/>
        </w:rPr>
        <w:t xml:space="preserve"> </w:t>
      </w:r>
      <w:r w:rsidR="00460B99">
        <w:rPr>
          <w:rFonts w:ascii="Arial" w:hAnsi="Arial" w:cs="Arial"/>
        </w:rPr>
        <w:t xml:space="preserve">Renal transplant recipients were 39% less likely to receive </w:t>
      </w:r>
      <w:r w:rsidR="005E54A3">
        <w:rPr>
          <w:rFonts w:ascii="Arial" w:hAnsi="Arial" w:cs="Arial"/>
        </w:rPr>
        <w:t>revascularization</w:t>
      </w:r>
      <w:r w:rsidR="00460B99">
        <w:rPr>
          <w:rFonts w:ascii="Arial" w:hAnsi="Arial" w:cs="Arial"/>
        </w:rPr>
        <w:t xml:space="preserve"> [ </w:t>
      </w:r>
      <w:proofErr w:type="spellStart"/>
      <w:r w:rsidR="00460B99">
        <w:rPr>
          <w:rFonts w:ascii="Arial" w:hAnsi="Arial" w:cs="Arial"/>
        </w:rPr>
        <w:t>aOR</w:t>
      </w:r>
      <w:proofErr w:type="spellEnd"/>
      <w:r w:rsidR="00460B99">
        <w:rPr>
          <w:rFonts w:ascii="Arial" w:hAnsi="Arial" w:cs="Arial"/>
        </w:rPr>
        <w:t xml:space="preserve"> 0.61(0.54 – 0.68); p &lt; 0.001]. </w:t>
      </w:r>
      <w:r w:rsidR="00017473">
        <w:rPr>
          <w:rFonts w:ascii="Arial" w:hAnsi="Arial" w:cs="Arial"/>
        </w:rPr>
        <w:t xml:space="preserve">Renal transplant recipients were </w:t>
      </w:r>
      <w:r w:rsidR="00460B99">
        <w:rPr>
          <w:rFonts w:ascii="Arial" w:hAnsi="Arial" w:cs="Arial"/>
        </w:rPr>
        <w:t xml:space="preserve">also </w:t>
      </w:r>
      <w:r w:rsidR="00017473">
        <w:rPr>
          <w:rFonts w:ascii="Arial" w:hAnsi="Arial" w:cs="Arial"/>
        </w:rPr>
        <w:t>less likely to receive either PCI [</w:t>
      </w:r>
      <w:r w:rsidR="00460B99">
        <w:rPr>
          <w:rFonts w:ascii="Arial" w:hAnsi="Arial" w:cs="Arial"/>
        </w:rPr>
        <w:t>a</w:t>
      </w:r>
      <w:r w:rsidR="00017473">
        <w:rPr>
          <w:rFonts w:ascii="Arial" w:hAnsi="Arial" w:cs="Arial"/>
        </w:rPr>
        <w:t>OR 0.</w:t>
      </w:r>
      <w:r w:rsidR="00460B99">
        <w:rPr>
          <w:rFonts w:ascii="Arial" w:hAnsi="Arial" w:cs="Arial"/>
        </w:rPr>
        <w:t>70</w:t>
      </w:r>
      <w:r w:rsidR="00017473">
        <w:rPr>
          <w:rFonts w:ascii="Arial" w:hAnsi="Arial" w:cs="Arial"/>
        </w:rPr>
        <w:t>(0.</w:t>
      </w:r>
      <w:r w:rsidR="00460B99">
        <w:rPr>
          <w:rFonts w:ascii="Arial" w:hAnsi="Arial" w:cs="Arial"/>
        </w:rPr>
        <w:t>62</w:t>
      </w:r>
      <w:r w:rsidR="00017473">
        <w:rPr>
          <w:rFonts w:ascii="Arial" w:hAnsi="Arial" w:cs="Arial"/>
        </w:rPr>
        <w:t xml:space="preserve"> – 0.</w:t>
      </w:r>
      <w:r w:rsidR="00460B99">
        <w:rPr>
          <w:rFonts w:ascii="Arial" w:hAnsi="Arial" w:cs="Arial"/>
        </w:rPr>
        <w:t>78</w:t>
      </w:r>
      <w:r w:rsidR="00017473">
        <w:rPr>
          <w:rFonts w:ascii="Arial" w:hAnsi="Arial" w:cs="Arial"/>
        </w:rPr>
        <w:t xml:space="preserve">); p </w:t>
      </w:r>
      <w:r w:rsidR="00460B99">
        <w:rPr>
          <w:rFonts w:ascii="Arial" w:hAnsi="Arial" w:cs="Arial"/>
        </w:rPr>
        <w:t>&lt;</w:t>
      </w:r>
      <w:r w:rsidR="00017473">
        <w:rPr>
          <w:rFonts w:ascii="Arial" w:hAnsi="Arial" w:cs="Arial"/>
        </w:rPr>
        <w:t xml:space="preserve"> 0.001] or CABG [</w:t>
      </w:r>
      <w:r w:rsidR="00460B99">
        <w:rPr>
          <w:rFonts w:ascii="Arial" w:hAnsi="Arial" w:cs="Arial"/>
        </w:rPr>
        <w:t>a</w:t>
      </w:r>
      <w:r w:rsidR="00017473">
        <w:rPr>
          <w:rFonts w:ascii="Arial" w:hAnsi="Arial" w:cs="Arial"/>
        </w:rPr>
        <w:t>OR 0.</w:t>
      </w:r>
      <w:r w:rsidR="00460B99">
        <w:rPr>
          <w:rFonts w:ascii="Arial" w:hAnsi="Arial" w:cs="Arial"/>
        </w:rPr>
        <w:t>60</w:t>
      </w:r>
      <w:r w:rsidR="00017473">
        <w:rPr>
          <w:rFonts w:ascii="Arial" w:hAnsi="Arial" w:cs="Arial"/>
        </w:rPr>
        <w:t>(0.</w:t>
      </w:r>
      <w:r w:rsidR="00460B99">
        <w:rPr>
          <w:rFonts w:ascii="Arial" w:hAnsi="Arial" w:cs="Arial"/>
        </w:rPr>
        <w:t>49</w:t>
      </w:r>
      <w:r w:rsidR="00017473">
        <w:rPr>
          <w:rFonts w:ascii="Arial" w:hAnsi="Arial" w:cs="Arial"/>
        </w:rPr>
        <w:t xml:space="preserve"> – 0.</w:t>
      </w:r>
      <w:r w:rsidR="00460B99">
        <w:rPr>
          <w:rFonts w:ascii="Arial" w:hAnsi="Arial" w:cs="Arial"/>
        </w:rPr>
        <w:t>73</w:t>
      </w:r>
      <w:r w:rsidR="00017473">
        <w:rPr>
          <w:rFonts w:ascii="Arial" w:hAnsi="Arial" w:cs="Arial"/>
        </w:rPr>
        <w:t xml:space="preserve">); p &lt; 0.001] during this hospital stay. </w:t>
      </w:r>
      <w:bookmarkStart w:id="5" w:name="_GoBack"/>
      <w:bookmarkEnd w:id="5"/>
    </w:p>
    <w:p w14:paraId="3FC8458F" w14:textId="552D64D5" w:rsidR="005453A3" w:rsidRDefault="00112710" w:rsidP="000A5131">
      <w:pPr>
        <w:spacing w:after="0" w:line="480" w:lineRule="auto"/>
        <w:rPr>
          <w:rFonts w:ascii="Arial" w:hAnsi="Arial" w:cs="Arial"/>
        </w:rPr>
      </w:pPr>
      <w:r>
        <w:rPr>
          <w:rFonts w:ascii="Arial" w:hAnsi="Arial" w:cs="Arial"/>
        </w:rPr>
        <w:t xml:space="preserve">In-hospital mortality among renal transplant recipients [5.28(4.17 – 6.39) %] was </w:t>
      </w:r>
      <w:r w:rsidR="005E54A3">
        <w:rPr>
          <w:rFonts w:ascii="Arial" w:hAnsi="Arial" w:cs="Arial"/>
        </w:rPr>
        <w:t xml:space="preserve">similar </w:t>
      </w:r>
      <w:r>
        <w:rPr>
          <w:rFonts w:ascii="Arial" w:hAnsi="Arial" w:cs="Arial"/>
        </w:rPr>
        <w:t>to patients with normal renal function [</w:t>
      </w:r>
      <w:proofErr w:type="spellStart"/>
      <w:r>
        <w:rPr>
          <w:rFonts w:ascii="Arial" w:hAnsi="Arial" w:cs="Arial"/>
        </w:rPr>
        <w:t>uOR</w:t>
      </w:r>
      <w:proofErr w:type="spellEnd"/>
      <w:r>
        <w:rPr>
          <w:rFonts w:ascii="Arial" w:hAnsi="Arial" w:cs="Arial"/>
        </w:rPr>
        <w:t xml:space="preserve"> 1.04(0.83 – 1.30); p = 0.70]. Renal transplant recipients had a longer hospital stay [ 6.69</w:t>
      </w:r>
      <w:r w:rsidR="00EB1A43">
        <w:rPr>
          <w:rFonts w:ascii="Arial" w:hAnsi="Arial" w:cs="Arial"/>
        </w:rPr>
        <w:t xml:space="preserve"> </w:t>
      </w:r>
      <w:r>
        <w:rPr>
          <w:rFonts w:ascii="Arial" w:hAnsi="Arial" w:cs="Arial"/>
        </w:rPr>
        <w:t xml:space="preserve">(6.27 – 7.10) days; p &lt; 0.001] when compared to patients with normal renal function.  </w:t>
      </w:r>
      <w:r w:rsidR="007E574A">
        <w:rPr>
          <w:rFonts w:ascii="Arial" w:hAnsi="Arial" w:cs="Arial"/>
        </w:rPr>
        <w:t xml:space="preserve">Congestive heart failure at admission increased mortality [aOR 1.65(1.02 – 2.68); p = 0.03]. </w:t>
      </w:r>
    </w:p>
    <w:p w14:paraId="01215E30" w14:textId="77777777" w:rsidR="002557C4" w:rsidRPr="00560426" w:rsidRDefault="002557C4" w:rsidP="000A5131">
      <w:pPr>
        <w:spacing w:after="0" w:line="480" w:lineRule="auto"/>
        <w:rPr>
          <w:rFonts w:ascii="Arial" w:hAnsi="Arial" w:cs="Arial"/>
          <w:b/>
        </w:rPr>
      </w:pPr>
    </w:p>
    <w:p w14:paraId="0C142D9C" w14:textId="3FED0C35" w:rsidR="00F36A98" w:rsidRDefault="005E54A3" w:rsidP="000A5131">
      <w:pPr>
        <w:spacing w:after="0" w:line="480" w:lineRule="auto"/>
        <w:rPr>
          <w:rFonts w:ascii="Arial" w:hAnsi="Arial" w:cs="Arial"/>
        </w:rPr>
      </w:pPr>
      <w:r w:rsidRPr="00614DEB">
        <w:rPr>
          <w:rFonts w:ascii="Arial" w:hAnsi="Arial" w:cs="Arial"/>
          <w:highlight w:val="yellow"/>
          <w:rPrChange w:id="6" w:author="Windows User" w:date="2019-01-08T21:39:00Z">
            <w:rPr>
              <w:rFonts w:ascii="Arial" w:hAnsi="Arial" w:cs="Arial"/>
            </w:rPr>
          </w:rPrChange>
        </w:rPr>
        <w:t xml:space="preserve">Would add trends in </w:t>
      </w:r>
      <w:proofErr w:type="spellStart"/>
      <w:r w:rsidRPr="00614DEB">
        <w:rPr>
          <w:rFonts w:ascii="Arial" w:hAnsi="Arial" w:cs="Arial"/>
          <w:highlight w:val="yellow"/>
          <w:rPrChange w:id="7" w:author="Windows User" w:date="2019-01-08T21:39:00Z">
            <w:rPr>
              <w:rFonts w:ascii="Arial" w:hAnsi="Arial" w:cs="Arial"/>
            </w:rPr>
          </w:rPrChange>
        </w:rPr>
        <w:t>cor</w:t>
      </w:r>
      <w:proofErr w:type="spellEnd"/>
      <w:r w:rsidRPr="00614DEB">
        <w:rPr>
          <w:rFonts w:ascii="Arial" w:hAnsi="Arial" w:cs="Arial"/>
          <w:highlight w:val="yellow"/>
          <w:rPrChange w:id="8" w:author="Windows User" w:date="2019-01-08T21:39:00Z">
            <w:rPr>
              <w:rFonts w:ascii="Arial" w:hAnsi="Arial" w:cs="Arial"/>
            </w:rPr>
          </w:rPrChange>
        </w:rPr>
        <w:t xml:space="preserve"> </w:t>
      </w:r>
      <w:proofErr w:type="spellStart"/>
      <w:r w:rsidRPr="00614DEB">
        <w:rPr>
          <w:rFonts w:ascii="Arial" w:hAnsi="Arial" w:cs="Arial"/>
          <w:highlight w:val="yellow"/>
          <w:rPrChange w:id="9" w:author="Windows User" w:date="2019-01-08T21:39:00Z">
            <w:rPr>
              <w:rFonts w:ascii="Arial" w:hAnsi="Arial" w:cs="Arial"/>
            </w:rPr>
          </w:rPrChange>
        </w:rPr>
        <w:t>angio</w:t>
      </w:r>
      <w:proofErr w:type="spellEnd"/>
      <w:r w:rsidRPr="00614DEB">
        <w:rPr>
          <w:rFonts w:ascii="Arial" w:hAnsi="Arial" w:cs="Arial"/>
          <w:highlight w:val="yellow"/>
          <w:rPrChange w:id="10" w:author="Windows User" w:date="2019-01-08T21:39:00Z">
            <w:rPr>
              <w:rFonts w:ascii="Arial" w:hAnsi="Arial" w:cs="Arial"/>
            </w:rPr>
          </w:rPrChange>
        </w:rPr>
        <w:t xml:space="preserve">/PCI/CABG and mortality in </w:t>
      </w:r>
      <w:proofErr w:type="spellStart"/>
      <w:r w:rsidRPr="00614DEB">
        <w:rPr>
          <w:rFonts w:ascii="Arial" w:hAnsi="Arial" w:cs="Arial"/>
          <w:highlight w:val="yellow"/>
          <w:rPrChange w:id="11" w:author="Windows User" w:date="2019-01-08T21:39:00Z">
            <w:rPr>
              <w:rFonts w:ascii="Arial" w:hAnsi="Arial" w:cs="Arial"/>
            </w:rPr>
          </w:rPrChange>
        </w:rPr>
        <w:t>KTx</w:t>
      </w:r>
      <w:proofErr w:type="spellEnd"/>
      <w:r w:rsidRPr="00614DEB">
        <w:rPr>
          <w:rFonts w:ascii="Arial" w:hAnsi="Arial" w:cs="Arial"/>
          <w:highlight w:val="yellow"/>
          <w:rPrChange w:id="12" w:author="Windows User" w:date="2019-01-08T21:39:00Z">
            <w:rPr>
              <w:rFonts w:ascii="Arial" w:hAnsi="Arial" w:cs="Arial"/>
            </w:rPr>
          </w:rPrChange>
        </w:rPr>
        <w:t xml:space="preserve"> and non-CKD groups and also report in a supplemental table ORs for comparison for </w:t>
      </w:r>
      <w:proofErr w:type="spellStart"/>
      <w:r w:rsidRPr="00614DEB">
        <w:rPr>
          <w:rFonts w:ascii="Arial" w:hAnsi="Arial" w:cs="Arial"/>
          <w:highlight w:val="yellow"/>
          <w:rPrChange w:id="13" w:author="Windows User" w:date="2019-01-08T21:39:00Z">
            <w:rPr>
              <w:rFonts w:ascii="Arial" w:hAnsi="Arial" w:cs="Arial"/>
            </w:rPr>
          </w:rPrChange>
        </w:rPr>
        <w:t>cor</w:t>
      </w:r>
      <w:proofErr w:type="spellEnd"/>
      <w:r w:rsidRPr="00614DEB">
        <w:rPr>
          <w:rFonts w:ascii="Arial" w:hAnsi="Arial" w:cs="Arial"/>
          <w:highlight w:val="yellow"/>
          <w:rPrChange w:id="14" w:author="Windows User" w:date="2019-01-08T21:39:00Z">
            <w:rPr>
              <w:rFonts w:ascii="Arial" w:hAnsi="Arial" w:cs="Arial"/>
            </w:rPr>
          </w:rPrChange>
        </w:rPr>
        <w:t xml:space="preserve"> </w:t>
      </w:r>
      <w:proofErr w:type="spellStart"/>
      <w:r w:rsidRPr="00614DEB">
        <w:rPr>
          <w:rFonts w:ascii="Arial" w:hAnsi="Arial" w:cs="Arial"/>
          <w:highlight w:val="yellow"/>
          <w:rPrChange w:id="15" w:author="Windows User" w:date="2019-01-08T21:39:00Z">
            <w:rPr>
              <w:rFonts w:ascii="Arial" w:hAnsi="Arial" w:cs="Arial"/>
            </w:rPr>
          </w:rPrChange>
        </w:rPr>
        <w:t>angio</w:t>
      </w:r>
      <w:proofErr w:type="spellEnd"/>
      <w:r w:rsidRPr="00614DEB">
        <w:rPr>
          <w:rFonts w:ascii="Arial" w:hAnsi="Arial" w:cs="Arial"/>
          <w:highlight w:val="yellow"/>
          <w:rPrChange w:id="16" w:author="Windows User" w:date="2019-01-08T21:39:00Z">
            <w:rPr>
              <w:rFonts w:ascii="Arial" w:hAnsi="Arial" w:cs="Arial"/>
            </w:rPr>
          </w:rPrChange>
        </w:rPr>
        <w:t>/PCI/CABG and mortality by year in the 2 groups.</w:t>
      </w:r>
      <w:r>
        <w:rPr>
          <w:rFonts w:ascii="Arial" w:hAnsi="Arial" w:cs="Arial"/>
        </w:rPr>
        <w:t xml:space="preserve"> </w:t>
      </w:r>
    </w:p>
    <w:p w14:paraId="5C51645E" w14:textId="5D2504FF" w:rsidR="0070192D" w:rsidRDefault="0070192D" w:rsidP="00273DE0">
      <w:pPr>
        <w:pStyle w:val="ListParagraph"/>
        <w:numPr>
          <w:ilvl w:val="0"/>
          <w:numId w:val="1"/>
        </w:numPr>
        <w:spacing w:after="0" w:line="480" w:lineRule="auto"/>
        <w:rPr>
          <w:ins w:id="17" w:author="Windows User" w:date="2019-01-13T09:25:00Z"/>
          <w:rFonts w:ascii="Arial" w:hAnsi="Arial" w:cs="Arial"/>
        </w:rPr>
        <w:pPrChange w:id="18" w:author="Windows User" w:date="2019-01-13T09:24:00Z">
          <w:pPr>
            <w:spacing w:after="0" w:line="480" w:lineRule="auto"/>
          </w:pPr>
        </w:pPrChange>
      </w:pPr>
      <w:ins w:id="19" w:author="Windows User" w:date="2019-01-13T09:25:00Z">
        <w:r>
          <w:rPr>
            <w:rFonts w:ascii="Arial" w:hAnsi="Arial" w:cs="Arial"/>
          </w:rPr>
          <w:t>Add comorbidities = fluid</w:t>
        </w:r>
      </w:ins>
      <w:ins w:id="20" w:author="Windows User" w:date="2019-01-13T09:26:00Z">
        <w:r w:rsidR="008D793B">
          <w:rPr>
            <w:rFonts w:ascii="Arial" w:hAnsi="Arial" w:cs="Arial"/>
          </w:rPr>
          <w:t xml:space="preserve">/ </w:t>
        </w:r>
        <w:proofErr w:type="spellStart"/>
        <w:r w:rsidR="008D793B">
          <w:rPr>
            <w:rFonts w:ascii="Arial" w:hAnsi="Arial" w:cs="Arial"/>
          </w:rPr>
          <w:t>elec</w:t>
        </w:r>
        <w:proofErr w:type="spellEnd"/>
        <w:r w:rsidR="008D793B">
          <w:rPr>
            <w:rFonts w:ascii="Arial" w:hAnsi="Arial" w:cs="Arial"/>
          </w:rPr>
          <w:t xml:space="preserve">, PVD, </w:t>
        </w:r>
      </w:ins>
    </w:p>
    <w:p w14:paraId="7D2661C1" w14:textId="78EAA1E2" w:rsidR="00C45197" w:rsidRDefault="00273DE0" w:rsidP="00273DE0">
      <w:pPr>
        <w:pStyle w:val="ListParagraph"/>
        <w:numPr>
          <w:ilvl w:val="0"/>
          <w:numId w:val="1"/>
        </w:numPr>
        <w:spacing w:after="0" w:line="480" w:lineRule="auto"/>
        <w:rPr>
          <w:ins w:id="21" w:author="Windows User" w:date="2019-01-13T09:24:00Z"/>
          <w:rFonts w:ascii="Arial" w:hAnsi="Arial" w:cs="Arial"/>
        </w:rPr>
        <w:pPrChange w:id="22" w:author="Windows User" w:date="2019-01-13T09:24:00Z">
          <w:pPr>
            <w:spacing w:after="0" w:line="480" w:lineRule="auto"/>
          </w:pPr>
        </w:pPrChange>
      </w:pPr>
      <w:ins w:id="23" w:author="Windows User" w:date="2019-01-13T09:24:00Z">
        <w:r>
          <w:rPr>
            <w:rFonts w:ascii="Arial" w:hAnsi="Arial" w:cs="Arial"/>
          </w:rPr>
          <w:t xml:space="preserve">Trends in intervention according to year in </w:t>
        </w:r>
        <w:proofErr w:type="spellStart"/>
        <w:r>
          <w:rPr>
            <w:rFonts w:ascii="Arial" w:hAnsi="Arial" w:cs="Arial"/>
          </w:rPr>
          <w:t>renaltx</w:t>
        </w:r>
        <w:proofErr w:type="spellEnd"/>
        <w:r>
          <w:rPr>
            <w:rFonts w:ascii="Arial" w:hAnsi="Arial" w:cs="Arial"/>
          </w:rPr>
          <w:t xml:space="preserve"> patients</w:t>
        </w:r>
      </w:ins>
    </w:p>
    <w:p w14:paraId="3AC2D155" w14:textId="3644FD6C" w:rsidR="00273DE0" w:rsidRDefault="00273DE0" w:rsidP="00273DE0">
      <w:pPr>
        <w:pStyle w:val="ListParagraph"/>
        <w:numPr>
          <w:ilvl w:val="0"/>
          <w:numId w:val="1"/>
        </w:numPr>
        <w:spacing w:after="0" w:line="480" w:lineRule="auto"/>
        <w:rPr>
          <w:ins w:id="24" w:author="Windows User" w:date="2019-01-13T09:24:00Z"/>
          <w:rFonts w:ascii="Arial" w:hAnsi="Arial" w:cs="Arial"/>
        </w:rPr>
        <w:pPrChange w:id="25" w:author="Windows User" w:date="2019-01-13T09:24:00Z">
          <w:pPr>
            <w:spacing w:after="0" w:line="480" w:lineRule="auto"/>
          </w:pPr>
        </w:pPrChange>
      </w:pPr>
      <w:ins w:id="26" w:author="Windows User" w:date="2019-01-13T09:24:00Z">
        <w:r>
          <w:rPr>
            <w:rFonts w:ascii="Arial" w:hAnsi="Arial" w:cs="Arial"/>
          </w:rPr>
          <w:t xml:space="preserve">Trends for </w:t>
        </w:r>
        <w:proofErr w:type="spellStart"/>
        <w:r>
          <w:rPr>
            <w:rFonts w:ascii="Arial" w:hAnsi="Arial" w:cs="Arial"/>
          </w:rPr>
          <w:t>cor</w:t>
        </w:r>
        <w:proofErr w:type="spellEnd"/>
        <w:r>
          <w:rPr>
            <w:rFonts w:ascii="Arial" w:hAnsi="Arial" w:cs="Arial"/>
          </w:rPr>
          <w:t xml:space="preserve"> </w:t>
        </w:r>
        <w:proofErr w:type="spellStart"/>
        <w:r>
          <w:rPr>
            <w:rFonts w:ascii="Arial" w:hAnsi="Arial" w:cs="Arial"/>
          </w:rPr>
          <w:t>revasc</w:t>
        </w:r>
        <w:proofErr w:type="spellEnd"/>
        <w:r>
          <w:rPr>
            <w:rFonts w:ascii="Arial" w:hAnsi="Arial" w:cs="Arial"/>
          </w:rPr>
          <w:t xml:space="preserve"> in renal </w:t>
        </w:r>
        <w:proofErr w:type="spellStart"/>
        <w:r>
          <w:rPr>
            <w:rFonts w:ascii="Arial" w:hAnsi="Arial" w:cs="Arial"/>
          </w:rPr>
          <w:t>tx</w:t>
        </w:r>
        <w:proofErr w:type="spellEnd"/>
        <w:r>
          <w:rPr>
            <w:rFonts w:ascii="Arial" w:hAnsi="Arial" w:cs="Arial"/>
          </w:rPr>
          <w:t xml:space="preserve"> cohort</w:t>
        </w:r>
      </w:ins>
    </w:p>
    <w:p w14:paraId="0FBAF8BF" w14:textId="0123742A" w:rsidR="00273DE0" w:rsidRPr="00273DE0" w:rsidRDefault="00273DE0" w:rsidP="00273DE0">
      <w:pPr>
        <w:pStyle w:val="ListParagraph"/>
        <w:numPr>
          <w:ilvl w:val="0"/>
          <w:numId w:val="1"/>
        </w:numPr>
        <w:spacing w:after="0" w:line="480" w:lineRule="auto"/>
        <w:rPr>
          <w:rFonts w:ascii="Arial" w:hAnsi="Arial" w:cs="Arial"/>
          <w:rPrChange w:id="27" w:author="Windows User" w:date="2019-01-13T09:24:00Z">
            <w:rPr/>
          </w:rPrChange>
        </w:rPr>
        <w:pPrChange w:id="28" w:author="Windows User" w:date="2019-01-13T09:24:00Z">
          <w:pPr>
            <w:spacing w:after="0" w:line="480" w:lineRule="auto"/>
          </w:pPr>
        </w:pPrChange>
      </w:pPr>
      <w:ins w:id="29" w:author="Windows User" w:date="2019-01-13T09:24:00Z">
        <w:r>
          <w:rPr>
            <w:rFonts w:ascii="Arial" w:hAnsi="Arial" w:cs="Arial"/>
          </w:rPr>
          <w:t xml:space="preserve">Mortality trends in renal </w:t>
        </w:r>
        <w:proofErr w:type="spellStart"/>
        <w:r>
          <w:rPr>
            <w:rFonts w:ascii="Arial" w:hAnsi="Arial" w:cs="Arial"/>
          </w:rPr>
          <w:t>tx</w:t>
        </w:r>
        <w:proofErr w:type="spellEnd"/>
        <w:r>
          <w:rPr>
            <w:rFonts w:ascii="Arial" w:hAnsi="Arial" w:cs="Arial"/>
          </w:rPr>
          <w:t xml:space="preserve"> </w:t>
        </w:r>
        <w:proofErr w:type="gramStart"/>
        <w:r>
          <w:rPr>
            <w:rFonts w:ascii="Arial" w:hAnsi="Arial" w:cs="Arial"/>
          </w:rPr>
          <w:t>cohort ;</w:t>
        </w:r>
        <w:proofErr w:type="gramEnd"/>
        <w:r>
          <w:rPr>
            <w:rFonts w:ascii="Arial" w:hAnsi="Arial" w:cs="Arial"/>
          </w:rPr>
          <w:t xml:space="preserve"> </w:t>
        </w:r>
        <w:proofErr w:type="spellStart"/>
        <w:r>
          <w:rPr>
            <w:rFonts w:ascii="Arial" w:hAnsi="Arial" w:cs="Arial"/>
          </w:rPr>
          <w:t>aOR</w:t>
        </w:r>
        <w:proofErr w:type="spellEnd"/>
        <w:r>
          <w:rPr>
            <w:rFonts w:ascii="Arial" w:hAnsi="Arial" w:cs="Arial"/>
          </w:rPr>
          <w:t xml:space="preserve"> for mortality in renal </w:t>
        </w:r>
        <w:proofErr w:type="spellStart"/>
        <w:r>
          <w:rPr>
            <w:rFonts w:ascii="Arial" w:hAnsi="Arial" w:cs="Arial"/>
          </w:rPr>
          <w:t>tx</w:t>
        </w:r>
        <w:proofErr w:type="spellEnd"/>
        <w:r>
          <w:rPr>
            <w:rFonts w:ascii="Arial" w:hAnsi="Arial" w:cs="Arial"/>
          </w:rPr>
          <w:t xml:space="preserve"> cohort.</w:t>
        </w:r>
      </w:ins>
    </w:p>
    <w:p w14:paraId="44813022" w14:textId="77777777" w:rsidR="00CC2E21" w:rsidRPr="0025756B" w:rsidRDefault="00CC2E21" w:rsidP="000A5131">
      <w:pPr>
        <w:spacing w:after="0" w:line="480" w:lineRule="auto"/>
        <w:rPr>
          <w:rFonts w:ascii="Arial" w:hAnsi="Arial" w:cs="Arial"/>
        </w:rPr>
      </w:pPr>
    </w:p>
    <w:p w14:paraId="2B206E7B" w14:textId="77777777" w:rsidR="00DD03AC" w:rsidRPr="0025756B" w:rsidRDefault="00590D88" w:rsidP="000A5131">
      <w:pPr>
        <w:spacing w:after="0" w:line="480" w:lineRule="auto"/>
        <w:rPr>
          <w:rFonts w:ascii="Arial" w:hAnsi="Arial" w:cs="Arial"/>
        </w:rPr>
      </w:pPr>
      <w:r w:rsidRPr="0025756B">
        <w:rPr>
          <w:rFonts w:ascii="Arial" w:hAnsi="Arial" w:cs="Arial"/>
        </w:rPr>
        <w:t>References:</w:t>
      </w:r>
    </w:p>
    <w:p w14:paraId="163B2E44" w14:textId="77777777" w:rsidR="00262EE7" w:rsidRPr="0025756B" w:rsidRDefault="00DD03AC" w:rsidP="00262EE7">
      <w:pPr>
        <w:pStyle w:val="EndNoteBibliography"/>
        <w:spacing w:after="0"/>
        <w:ind w:left="720" w:hanging="720"/>
      </w:pPr>
      <w:r w:rsidRPr="0025756B">
        <w:rPr>
          <w:rFonts w:ascii="Arial" w:hAnsi="Arial" w:cs="Arial"/>
        </w:rPr>
        <w:fldChar w:fldCharType="begin"/>
      </w:r>
      <w:r w:rsidRPr="0025756B">
        <w:rPr>
          <w:rFonts w:ascii="Arial" w:hAnsi="Arial" w:cs="Arial"/>
        </w:rPr>
        <w:instrText xml:space="preserve"> ADDIN EN.REFLIST </w:instrText>
      </w:r>
      <w:r w:rsidRPr="0025756B">
        <w:rPr>
          <w:rFonts w:ascii="Arial" w:hAnsi="Arial" w:cs="Arial"/>
        </w:rPr>
        <w:fldChar w:fldCharType="separate"/>
      </w:r>
      <w:r w:rsidR="00262EE7" w:rsidRPr="0025756B">
        <w:t>1.</w:t>
      </w:r>
      <w:r w:rsidR="00262EE7" w:rsidRPr="0025756B">
        <w:tab/>
        <w:t xml:space="preserve">System, U.S.R.D., </w:t>
      </w:r>
      <w:r w:rsidR="00262EE7" w:rsidRPr="0025756B">
        <w:rPr>
          <w:i/>
        </w:rPr>
        <w:t>USRDS annual data report: Epidemiology of kidney disease in the United States</w:t>
      </w:r>
      <w:r w:rsidR="00262EE7" w:rsidRPr="0025756B">
        <w:t>. 2018 Bethesda, MD.</w:t>
      </w:r>
    </w:p>
    <w:p w14:paraId="776AA86A" w14:textId="77777777" w:rsidR="00262EE7" w:rsidRPr="0025756B" w:rsidRDefault="00262EE7" w:rsidP="00262EE7">
      <w:pPr>
        <w:pStyle w:val="EndNoteBibliography"/>
        <w:spacing w:after="0"/>
        <w:ind w:left="720" w:hanging="720"/>
      </w:pPr>
      <w:r w:rsidRPr="0025756B">
        <w:t>2.</w:t>
      </w:r>
      <w:r w:rsidRPr="0025756B">
        <w:tab/>
        <w:t xml:space="preserve">Kahn, M.R., et al., </w:t>
      </w:r>
      <w:r w:rsidRPr="0025756B">
        <w:rPr>
          <w:i/>
        </w:rPr>
        <w:t>Coronary artery disease in a large renal transplant population: implications for management.</w:t>
      </w:r>
      <w:r w:rsidRPr="0025756B">
        <w:t xml:space="preserve"> Am J Transplant, 2011. </w:t>
      </w:r>
      <w:r w:rsidRPr="0025756B">
        <w:rPr>
          <w:b/>
        </w:rPr>
        <w:t>11</w:t>
      </w:r>
      <w:r w:rsidRPr="0025756B">
        <w:t>(12): p. 2665-74.</w:t>
      </w:r>
    </w:p>
    <w:p w14:paraId="51CBCFCF" w14:textId="77777777" w:rsidR="00262EE7" w:rsidRPr="0025756B" w:rsidRDefault="00262EE7" w:rsidP="00262EE7">
      <w:pPr>
        <w:pStyle w:val="EndNoteBibliography"/>
        <w:spacing w:after="0"/>
        <w:ind w:left="720" w:hanging="720"/>
      </w:pPr>
      <w:r w:rsidRPr="0025756B">
        <w:t>3.</w:t>
      </w:r>
      <w:r w:rsidRPr="0025756B">
        <w:tab/>
        <w:t xml:space="preserve">Gupta, T., et al., </w:t>
      </w:r>
      <w:r w:rsidRPr="0025756B">
        <w:rPr>
          <w:i/>
        </w:rPr>
        <w:t>Management and Outcomes of ST-Segment Elevation Myocardial Infarction in US Renal Transplant Recipients.</w:t>
      </w:r>
      <w:r w:rsidRPr="0025756B">
        <w:t xml:space="preserve"> JAMA Cardiol, 2017. </w:t>
      </w:r>
      <w:r w:rsidRPr="0025756B">
        <w:rPr>
          <w:b/>
        </w:rPr>
        <w:t>2</w:t>
      </w:r>
      <w:r w:rsidRPr="0025756B">
        <w:t>(3): p. 250-258.</w:t>
      </w:r>
    </w:p>
    <w:p w14:paraId="12F02838" w14:textId="77777777" w:rsidR="00262EE7" w:rsidRPr="0025756B" w:rsidRDefault="00262EE7" w:rsidP="00262EE7">
      <w:pPr>
        <w:pStyle w:val="EndNoteBibliography"/>
        <w:ind w:left="720" w:hanging="720"/>
      </w:pPr>
      <w:r w:rsidRPr="0025756B">
        <w:t>4.</w:t>
      </w:r>
      <w:r w:rsidRPr="0025756B">
        <w:tab/>
      </w:r>
      <w:r w:rsidRPr="0025756B">
        <w:rPr>
          <w:i/>
        </w:rPr>
        <w:t>Agency for Healthcare Research and Quality - Advancing Excellence in Health Care</w:t>
      </w:r>
      <w:r w:rsidRPr="0025756B">
        <w:t xml:space="preserve">. 2018 December 2018 [cited 2018 12/31/2018]; Available from: </w:t>
      </w:r>
      <w:hyperlink r:id="rId7" w:history="1">
        <w:r w:rsidRPr="0025756B">
          <w:rPr>
            <w:rStyle w:val="Hyperlink"/>
          </w:rPr>
          <w:t>https://www.ahrq.gov/data/hcup/index.html</w:t>
        </w:r>
      </w:hyperlink>
      <w:r w:rsidRPr="0025756B">
        <w:t>.</w:t>
      </w:r>
    </w:p>
    <w:p w14:paraId="2243B507" w14:textId="6152916C" w:rsidR="00DD03AC" w:rsidRPr="0025756B" w:rsidRDefault="00DD03AC" w:rsidP="000A5131">
      <w:pPr>
        <w:spacing w:after="0" w:line="480" w:lineRule="auto"/>
        <w:rPr>
          <w:rFonts w:ascii="Arial" w:hAnsi="Arial" w:cs="Arial"/>
        </w:rPr>
      </w:pPr>
      <w:r w:rsidRPr="0025756B">
        <w:rPr>
          <w:rFonts w:ascii="Arial" w:hAnsi="Arial" w:cs="Arial"/>
        </w:rPr>
        <w:fldChar w:fldCharType="end"/>
      </w:r>
    </w:p>
    <w:sectPr w:rsidR="00DD03AC" w:rsidRPr="002575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nush Gupta" w:date="2019-01-06T21:49:00Z" w:initials="TG">
    <w:p w14:paraId="0D2240E0" w14:textId="77777777" w:rsidR="005E54A3" w:rsidRDefault="005E54A3">
      <w:pPr>
        <w:pStyle w:val="CommentText"/>
      </w:pPr>
      <w:r>
        <w:rPr>
          <w:rStyle w:val="CommentReference"/>
        </w:rPr>
        <w:annotationRef/>
      </w:r>
      <w:r>
        <w:t>Anemia is already an Elixhauser comorbidity, repetitive?</w:t>
      </w:r>
    </w:p>
  </w:comment>
  <w:comment w:id="1" w:author="Tanush Gupta" w:date="2019-01-06T21:57:00Z" w:initials="TG">
    <w:p w14:paraId="761F8047" w14:textId="77777777" w:rsidR="005E54A3" w:rsidRDefault="005E54A3">
      <w:pPr>
        <w:pStyle w:val="CommentText"/>
      </w:pPr>
      <w:r>
        <w:rPr>
          <w:rStyle w:val="CommentReference"/>
        </w:rPr>
        <w:annotationRef/>
      </w:r>
      <w:r>
        <w:t xml:space="preserve">For </w:t>
      </w:r>
      <w:proofErr w:type="spellStart"/>
      <w:r>
        <w:t>cor</w:t>
      </w:r>
      <w:proofErr w:type="spellEnd"/>
      <w:r>
        <w:t xml:space="preserve"> </w:t>
      </w:r>
      <w:proofErr w:type="spellStart"/>
      <w:r>
        <w:t>angio</w:t>
      </w:r>
      <w:proofErr w:type="spellEnd"/>
      <w:r>
        <w:t xml:space="preserve">, should combine </w:t>
      </w:r>
      <w:proofErr w:type="spellStart"/>
      <w:r>
        <w:t>angio</w:t>
      </w:r>
      <w:proofErr w:type="spellEnd"/>
      <w:r>
        <w:t xml:space="preserve">/PCI. A lot of patients coded as PCI would not have separate </w:t>
      </w:r>
      <w:proofErr w:type="spellStart"/>
      <w:r>
        <w:t>angio</w:t>
      </w:r>
      <w:proofErr w:type="spellEnd"/>
      <w:r>
        <w:t xml:space="preserve"> code which of course doesn’t make sense</w:t>
      </w:r>
    </w:p>
  </w:comment>
  <w:comment w:id="2" w:author="Tanush Gupta" w:date="2019-01-06T22:15:00Z" w:initials="TG">
    <w:p w14:paraId="318918C2" w14:textId="77777777" w:rsidR="005E54A3" w:rsidRDefault="005E54A3">
      <w:pPr>
        <w:pStyle w:val="CommentText"/>
      </w:pPr>
      <w:r>
        <w:rPr>
          <w:rStyle w:val="CommentReference"/>
        </w:rPr>
        <w:annotationRef/>
      </w:r>
      <w:r>
        <w:t xml:space="preserve">What about other Elixhauser comorbidities such as </w:t>
      </w:r>
      <w:proofErr w:type="gramStart"/>
      <w:r>
        <w:t>anemia,  PVD</w:t>
      </w:r>
      <w:proofErr w:type="gramEnd"/>
      <w:r>
        <w:t xml:space="preserve">, tumors, uncomplicated DM, etc. Should include all 31 either individually or as an index. </w:t>
      </w:r>
    </w:p>
  </w:comment>
  <w:comment w:id="4" w:author="Tanush Gupta" w:date="2019-01-06T22:25:00Z" w:initials="TG">
    <w:p w14:paraId="738792C8" w14:textId="77777777" w:rsidR="005E54A3" w:rsidRDefault="005E54A3">
      <w:pPr>
        <w:pStyle w:val="CommentText"/>
      </w:pPr>
      <w:r>
        <w:rPr>
          <w:rStyle w:val="CommentReference"/>
        </w:rPr>
        <w:annotationRef/>
      </w:r>
      <w:r>
        <w:t xml:space="preserve">Should include more comorbidities, especially the relevant ones such as PVD, fluid/electrolyte disorders. AHRQ comorbidity HTN includes both uncomplicated and complicated HTN.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2240E0" w15:done="0"/>
  <w15:commentEx w15:paraId="761F8047" w15:done="0"/>
  <w15:commentEx w15:paraId="318918C2" w15:done="0"/>
  <w15:commentEx w15:paraId="738792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52AF76" w16cid:durableId="1FDCF4FF"/>
  <w16cid:commentId w16cid:paraId="0D2240E0" w16cid:durableId="1FDCF679"/>
  <w16cid:commentId w16cid:paraId="761F8047" w16cid:durableId="1FDCF83A"/>
  <w16cid:commentId w16cid:paraId="318918C2" w16cid:durableId="1FDCFC9D"/>
  <w16cid:commentId w16cid:paraId="738792C8" w16cid:durableId="1FDCFEEC"/>
  <w16cid:commentId w16cid:paraId="3316E75C" w16cid:durableId="1FDD0085"/>
  <w16cid:commentId w16cid:paraId="10B6930F" w16cid:durableId="1FDD02DB"/>
  <w16cid:commentId w16cid:paraId="473469BC" w16cid:durableId="1FDD03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DA1D91"/>
    <w:multiLevelType w:val="hybridMultilevel"/>
    <w:tmpl w:val="772C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22axfpa2eazqevpsa5xr0q59xdezvrp0er&quot;&gt;kidtx_nstemi&lt;record-ids&gt;&lt;item&gt;8&lt;/item&gt;&lt;item&gt;24&lt;/item&gt;&lt;item&gt;25&lt;/item&gt;&lt;item&gt;26&lt;/item&gt;&lt;/record-ids&gt;&lt;/item&gt;&lt;/Libraries&gt;"/>
  </w:docVars>
  <w:rsids>
    <w:rsidRoot w:val="00DD03AC"/>
    <w:rsid w:val="000046D6"/>
    <w:rsid w:val="00017473"/>
    <w:rsid w:val="0007001E"/>
    <w:rsid w:val="00076681"/>
    <w:rsid w:val="00081502"/>
    <w:rsid w:val="000A5131"/>
    <w:rsid w:val="000C56CF"/>
    <w:rsid w:val="0011164B"/>
    <w:rsid w:val="00112710"/>
    <w:rsid w:val="001427EE"/>
    <w:rsid w:val="001732F6"/>
    <w:rsid w:val="001E7D0C"/>
    <w:rsid w:val="002261C1"/>
    <w:rsid w:val="00236464"/>
    <w:rsid w:val="002557C4"/>
    <w:rsid w:val="0025756B"/>
    <w:rsid w:val="00262EE7"/>
    <w:rsid w:val="00265AC1"/>
    <w:rsid w:val="002702AA"/>
    <w:rsid w:val="00273DE0"/>
    <w:rsid w:val="002767F1"/>
    <w:rsid w:val="0028732D"/>
    <w:rsid w:val="002E22C1"/>
    <w:rsid w:val="003406CD"/>
    <w:rsid w:val="00424CAB"/>
    <w:rsid w:val="00442091"/>
    <w:rsid w:val="00460B99"/>
    <w:rsid w:val="00471409"/>
    <w:rsid w:val="00502924"/>
    <w:rsid w:val="00505428"/>
    <w:rsid w:val="005142CE"/>
    <w:rsid w:val="005453A3"/>
    <w:rsid w:val="00557572"/>
    <w:rsid w:val="00560426"/>
    <w:rsid w:val="00563E08"/>
    <w:rsid w:val="00590D88"/>
    <w:rsid w:val="005E47F8"/>
    <w:rsid w:val="005E54A3"/>
    <w:rsid w:val="00614DEB"/>
    <w:rsid w:val="00647430"/>
    <w:rsid w:val="00647E33"/>
    <w:rsid w:val="00657685"/>
    <w:rsid w:val="00657A04"/>
    <w:rsid w:val="006678F0"/>
    <w:rsid w:val="0070192D"/>
    <w:rsid w:val="0070415D"/>
    <w:rsid w:val="00767D59"/>
    <w:rsid w:val="007E574A"/>
    <w:rsid w:val="0082770C"/>
    <w:rsid w:val="00882CA1"/>
    <w:rsid w:val="008A04D8"/>
    <w:rsid w:val="008D793B"/>
    <w:rsid w:val="00917816"/>
    <w:rsid w:val="00927502"/>
    <w:rsid w:val="00952222"/>
    <w:rsid w:val="00992E6D"/>
    <w:rsid w:val="00A654D5"/>
    <w:rsid w:val="00A86225"/>
    <w:rsid w:val="00A9677F"/>
    <w:rsid w:val="00AB7642"/>
    <w:rsid w:val="00AD0FE5"/>
    <w:rsid w:val="00AD2743"/>
    <w:rsid w:val="00B0555E"/>
    <w:rsid w:val="00B73C0E"/>
    <w:rsid w:val="00B822E0"/>
    <w:rsid w:val="00BB23C9"/>
    <w:rsid w:val="00C43D7B"/>
    <w:rsid w:val="00C45197"/>
    <w:rsid w:val="00C47E96"/>
    <w:rsid w:val="00CC2E21"/>
    <w:rsid w:val="00D261F7"/>
    <w:rsid w:val="00D52329"/>
    <w:rsid w:val="00DD03AC"/>
    <w:rsid w:val="00DE042F"/>
    <w:rsid w:val="00DE7EE0"/>
    <w:rsid w:val="00E04340"/>
    <w:rsid w:val="00E04F1A"/>
    <w:rsid w:val="00E31A19"/>
    <w:rsid w:val="00E371A0"/>
    <w:rsid w:val="00EB1A43"/>
    <w:rsid w:val="00F16883"/>
    <w:rsid w:val="00F36A98"/>
    <w:rsid w:val="00F8725A"/>
    <w:rsid w:val="00FB2303"/>
    <w:rsid w:val="00FC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4004"/>
  <w15:chartTrackingRefBased/>
  <w15:docId w15:val="{63D72AEA-8F5D-4CD6-9FB2-32E3E3ED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D03A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D03AC"/>
    <w:rPr>
      <w:rFonts w:ascii="Calibri" w:hAnsi="Calibri" w:cs="Calibri"/>
      <w:noProof/>
    </w:rPr>
  </w:style>
  <w:style w:type="paragraph" w:customStyle="1" w:styleId="EndNoteBibliography">
    <w:name w:val="EndNote Bibliography"/>
    <w:basedOn w:val="Normal"/>
    <w:link w:val="EndNoteBibliographyChar"/>
    <w:rsid w:val="00DD03A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D03AC"/>
    <w:rPr>
      <w:rFonts w:ascii="Calibri" w:hAnsi="Calibri" w:cs="Calibri"/>
      <w:noProof/>
    </w:rPr>
  </w:style>
  <w:style w:type="character" w:styleId="Hyperlink">
    <w:name w:val="Hyperlink"/>
    <w:basedOn w:val="DefaultParagraphFont"/>
    <w:uiPriority w:val="99"/>
    <w:unhideWhenUsed/>
    <w:rsid w:val="00590D88"/>
    <w:rPr>
      <w:color w:val="0563C1" w:themeColor="hyperlink"/>
      <w:u w:val="single"/>
    </w:rPr>
  </w:style>
  <w:style w:type="paragraph" w:styleId="BalloonText">
    <w:name w:val="Balloon Text"/>
    <w:basedOn w:val="Normal"/>
    <w:link w:val="BalloonTextChar"/>
    <w:uiPriority w:val="99"/>
    <w:semiHidden/>
    <w:unhideWhenUsed/>
    <w:rsid w:val="001427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7EE"/>
    <w:rPr>
      <w:rFonts w:ascii="Segoe UI" w:hAnsi="Segoe UI" w:cs="Segoe UI"/>
      <w:sz w:val="18"/>
      <w:szCs w:val="18"/>
    </w:rPr>
  </w:style>
  <w:style w:type="character" w:styleId="CommentReference">
    <w:name w:val="annotation reference"/>
    <w:basedOn w:val="DefaultParagraphFont"/>
    <w:uiPriority w:val="99"/>
    <w:semiHidden/>
    <w:unhideWhenUsed/>
    <w:rsid w:val="005E54A3"/>
    <w:rPr>
      <w:sz w:val="16"/>
      <w:szCs w:val="16"/>
    </w:rPr>
  </w:style>
  <w:style w:type="paragraph" w:styleId="CommentText">
    <w:name w:val="annotation text"/>
    <w:basedOn w:val="Normal"/>
    <w:link w:val="CommentTextChar"/>
    <w:uiPriority w:val="99"/>
    <w:semiHidden/>
    <w:unhideWhenUsed/>
    <w:rsid w:val="005E54A3"/>
    <w:pPr>
      <w:spacing w:line="240" w:lineRule="auto"/>
    </w:pPr>
    <w:rPr>
      <w:sz w:val="20"/>
      <w:szCs w:val="20"/>
    </w:rPr>
  </w:style>
  <w:style w:type="character" w:customStyle="1" w:styleId="CommentTextChar">
    <w:name w:val="Comment Text Char"/>
    <w:basedOn w:val="DefaultParagraphFont"/>
    <w:link w:val="CommentText"/>
    <w:uiPriority w:val="99"/>
    <w:semiHidden/>
    <w:rsid w:val="005E54A3"/>
    <w:rPr>
      <w:sz w:val="20"/>
      <w:szCs w:val="20"/>
    </w:rPr>
  </w:style>
  <w:style w:type="paragraph" w:styleId="CommentSubject">
    <w:name w:val="annotation subject"/>
    <w:basedOn w:val="CommentText"/>
    <w:next w:val="CommentText"/>
    <w:link w:val="CommentSubjectChar"/>
    <w:uiPriority w:val="99"/>
    <w:semiHidden/>
    <w:unhideWhenUsed/>
    <w:rsid w:val="005E54A3"/>
    <w:rPr>
      <w:b/>
      <w:bCs/>
    </w:rPr>
  </w:style>
  <w:style w:type="character" w:customStyle="1" w:styleId="CommentSubjectChar">
    <w:name w:val="Comment Subject Char"/>
    <w:basedOn w:val="CommentTextChar"/>
    <w:link w:val="CommentSubject"/>
    <w:uiPriority w:val="99"/>
    <w:semiHidden/>
    <w:rsid w:val="005E54A3"/>
    <w:rPr>
      <w:b/>
      <w:bCs/>
      <w:sz w:val="20"/>
      <w:szCs w:val="20"/>
    </w:rPr>
  </w:style>
  <w:style w:type="paragraph" w:styleId="ListParagraph">
    <w:name w:val="List Paragraph"/>
    <w:basedOn w:val="Normal"/>
    <w:uiPriority w:val="34"/>
    <w:qFormat/>
    <w:rsid w:val="00273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hrq.gov/data/hcup/index.html"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2019-01-09T02:19:00Z</dcterms:created>
  <dcterms:modified xsi:type="dcterms:W3CDTF">2019-01-13T14:31:00Z</dcterms:modified>
</cp:coreProperties>
</file>